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90" w:type="dxa"/>
        <w:jc w:val="left"/>
        <w:tblInd w:w="-601" w:type="dxa"/>
        <w:tblLayout w:type="fixed"/>
        <w:tblCellMar>
          <w:top w:w="0" w:type="dxa"/>
          <w:left w:w="108" w:type="dxa"/>
          <w:bottom w:w="0" w:type="dxa"/>
          <w:right w:w="108" w:type="dxa"/>
        </w:tblCellMar>
      </w:tblPr>
      <w:tblGrid>
        <w:gridCol w:w="4368"/>
        <w:gridCol w:w="6122"/>
      </w:tblGrid>
      <w:tr>
        <w:trPr/>
        <w:tc>
          <w:tcPr>
            <w:tcW w:w="4368" w:type="dxa"/>
            <w:tcBorders/>
          </w:tcPr>
          <w:p>
            <w:pPr>
              <w:pStyle w:val="Normal"/>
              <w:jc w:val="center"/>
              <w:rPr>
                <w:sz w:val="24"/>
                <w:szCs w:val="24"/>
                <w:lang w:val="fr-FR"/>
              </w:rPr>
            </w:pPr>
            <w:bookmarkStart w:id="0" w:name="OLE_LINK3"/>
            <w:bookmarkEnd w:id="0"/>
            <w:r>
              <w:rPr>
                <w:sz w:val="24"/>
                <w:szCs w:val="24"/>
                <w:lang w:val="fr-FR"/>
              </w:rPr>
              <w:t>CÔNG TY VẬN TẢI BIỂN VINALINES</w:t>
            </w:r>
          </w:p>
          <w:p>
            <w:pPr>
              <w:pStyle w:val="Normal"/>
              <w:jc w:val="center"/>
              <w:rPr/>
            </w:pPr>
            <w:r>
              <w:rPr>
                <w:b/>
                <w:sz w:val="24"/>
                <w:szCs w:val="24"/>
                <w:lang w:val="fr-FR"/>
              </w:rPr>
              <w:t xml:space="preserve">TRUNG TÂM KHAI THÁC </w:t>
            </w:r>
            <w:ins w:id="0" w:author="Ngo Hai Yen" w:date="2019-02-27T11:18:00Z">
              <w:r>
                <w:rPr>
                  <w:b/>
                  <w:sz w:val="24"/>
                  <w:szCs w:val="24"/>
                  <w:lang w:val="fr-FR"/>
                </w:rPr>
                <w:t xml:space="preserve">TÀU </w:t>
              </w:r>
            </w:ins>
            <w:r>
              <w:rPr>
                <w:b/>
                <w:sz w:val="24"/>
                <w:szCs w:val="24"/>
                <w:lang w:val="fr-FR"/>
              </w:rPr>
              <w:t>CONTAINER</w:t>
            </w:r>
          </w:p>
          <w:p>
            <w:pPr>
              <w:pStyle w:val="Normal"/>
              <w:jc w:val="center"/>
              <w:rPr>
                <w:b/>
                <w:sz w:val="24"/>
                <w:szCs w:val="24"/>
                <w:lang w:val="fr-FR"/>
              </w:rPr>
            </w:pPr>
            <w:r>
              <w:rPr>
                <w:b/>
                <w:sz w:val="24"/>
                <w:szCs w:val="24"/>
                <w:lang w:val="fr-FR"/>
              </w:rPr>
              <w:t>---------------------------</w:t>
            </w:r>
          </w:p>
          <w:p>
            <w:pPr>
              <w:pStyle w:val="Normal"/>
              <w:jc w:val="center"/>
              <w:rPr>
                <w:sz w:val="24"/>
                <w:szCs w:val="24"/>
                <w:lang w:val="fr-FR"/>
              </w:rPr>
            </w:pPr>
            <w:r>
              <w:rPr>
                <w:sz w:val="24"/>
                <w:szCs w:val="24"/>
                <w:lang w:val="fr-FR"/>
              </w:rPr>
              <w:t>Số        /</w:t>
            </w:r>
            <w:ins w:id="1" w:author="Ngo Hai Yen" w:date="2019-03-04T23:03:00Z">
              <w:r>
                <w:rPr>
                  <w:sz w:val="24"/>
                  <w:szCs w:val="24"/>
                  <w:lang w:val="fr-FR"/>
                </w:rPr>
                <w:t>VLC-TTKTTC</w:t>
              </w:r>
            </w:ins>
            <w:del w:id="2" w:author="Ngo Hai Yen" w:date="2019-03-04T23:03:00Z">
              <w:r>
                <w:rPr>
                  <w:sz w:val="24"/>
                  <w:szCs w:val="24"/>
                  <w:lang w:val="fr-FR"/>
                </w:rPr>
                <w:delText>QĐ-TTKTC</w:delText>
              </w:r>
            </w:del>
          </w:p>
          <w:p>
            <w:pPr>
              <w:pStyle w:val="Normal"/>
              <w:jc w:val="center"/>
              <w:rPr>
                <w:b/>
                <w:i/>
                <w:i/>
                <w:sz w:val="24"/>
                <w:szCs w:val="24"/>
                <w:lang w:val="fr-FR"/>
              </w:rPr>
            </w:pPr>
            <w:r>
              <w:rPr>
                <w:b/>
                <w:i/>
                <w:sz w:val="24"/>
                <w:szCs w:val="24"/>
                <w:lang w:val="fr-FR"/>
              </w:rPr>
            </w:r>
          </w:p>
        </w:tc>
        <w:tc>
          <w:tcPr>
            <w:tcW w:w="6122" w:type="dxa"/>
            <w:tcBorders/>
          </w:tcPr>
          <w:p>
            <w:pPr>
              <w:pStyle w:val="Normal"/>
              <w:jc w:val="center"/>
              <w:rPr>
                <w:b/>
                <w:sz w:val="24"/>
                <w:szCs w:val="24"/>
                <w:lang w:val="fr-FR"/>
              </w:rPr>
            </w:pPr>
            <w:r>
              <w:rPr>
                <w:b/>
                <w:sz w:val="24"/>
                <w:szCs w:val="24"/>
                <w:lang w:val="fr-FR"/>
              </w:rPr>
              <w:t>CỘNG HÒA XÃ HỘI CHỦ NGHĨA VIỆT NAM</w:t>
            </w:r>
          </w:p>
          <w:p>
            <w:pPr>
              <w:pStyle w:val="Normal"/>
              <w:jc w:val="center"/>
              <w:rPr/>
            </w:pPr>
            <w:r>
              <w:rPr>
                <w:b/>
                <w:sz w:val="24"/>
                <w:szCs w:val="24"/>
                <w:u w:val="single"/>
              </w:rPr>
              <w:t>Độc lập – Tự do – Hạnh  phúc</w:t>
            </w:r>
          </w:p>
          <w:p>
            <w:pPr>
              <w:pStyle w:val="Normal"/>
              <w:ind w:left="630" w:right="0"/>
              <w:jc w:val="both"/>
              <w:rPr>
                <w:b/>
                <w:i/>
                <w:i/>
                <w:sz w:val="26"/>
                <w:szCs w:val="26"/>
                <w:u w:val="single"/>
              </w:rPr>
            </w:pPr>
            <w:r>
              <w:rPr>
                <w:b/>
                <w:i/>
                <w:sz w:val="26"/>
                <w:szCs w:val="26"/>
                <w:u w:val="single"/>
              </w:rPr>
            </w:r>
          </w:p>
          <w:p>
            <w:pPr>
              <w:pStyle w:val="Normal"/>
              <w:ind w:left="630" w:right="0"/>
              <w:jc w:val="both"/>
              <w:rPr>
                <w:i/>
                <w:i/>
                <w:sz w:val="26"/>
                <w:szCs w:val="26"/>
              </w:rPr>
            </w:pPr>
            <w:ins w:id="3" w:author="Ngo Hai Yen" w:date="2019-03-04T23:12:00Z">
              <w:r>
                <w:rPr>
                  <w:i/>
                  <w:sz w:val="26"/>
                  <w:szCs w:val="26"/>
                </w:rPr>
                <w:t xml:space="preserve">            </w:t>
              </w:r>
            </w:ins>
            <w:r>
              <w:rPr>
                <w:i/>
                <w:sz w:val="26"/>
                <w:szCs w:val="26"/>
              </w:rPr>
              <w:t xml:space="preserve">Hà Nội, ngày       tháng </w:t>
            </w:r>
            <w:r>
              <w:rPr>
                <w:i/>
                <w:sz w:val="26"/>
                <w:szCs w:val="26"/>
                <w:lang w:val="vi-VN"/>
              </w:rPr>
              <w:t xml:space="preserve">   </w:t>
            </w:r>
            <w:r>
              <w:rPr>
                <w:i/>
                <w:sz w:val="26"/>
                <w:szCs w:val="26"/>
              </w:rPr>
              <w:t xml:space="preserve"> năm </w:t>
            </w:r>
          </w:p>
          <w:p>
            <w:pPr>
              <w:pStyle w:val="Normal"/>
              <w:jc w:val="center"/>
              <w:rPr>
                <w:b/>
                <w:i/>
                <w:i/>
                <w:sz w:val="24"/>
                <w:szCs w:val="24"/>
              </w:rPr>
            </w:pPr>
            <w:r>
              <w:rPr>
                <w:b/>
                <w:i/>
                <w:sz w:val="24"/>
                <w:szCs w:val="24"/>
              </w:rPr>
            </w:r>
          </w:p>
        </w:tc>
      </w:tr>
    </w:tbl>
    <w:p>
      <w:pPr>
        <w:pStyle w:val="ColorfulList-Accent1"/>
        <w:ind w:left="0" w:right="0"/>
        <w:rPr>
          <w:rFonts w:ascii="Times New Roman" w:hAnsi="Times New Roman" w:cs="Times New Roman"/>
          <w:b/>
          <w:sz w:val="38"/>
          <w:szCs w:val="38"/>
        </w:rPr>
      </w:pPr>
      <w:r>
        <w:rPr>
          <w:rFonts w:cs="Times New Roman" w:ascii="Times New Roman" w:hAnsi="Times New Roman"/>
          <w:b/>
          <w:sz w:val="38"/>
          <w:szCs w:val="38"/>
        </w:rPr>
      </w:r>
    </w:p>
    <w:p>
      <w:pPr>
        <w:pStyle w:val="ColorfulList-Accent1"/>
        <w:ind w:left="0" w:right="0"/>
        <w:jc w:val="center"/>
        <w:rPr>
          <w:rFonts w:ascii="Times New Roman" w:hAnsi="Times New Roman" w:cs="Times New Roman"/>
          <w:b/>
          <w:sz w:val="38"/>
          <w:szCs w:val="38"/>
        </w:rPr>
      </w:pPr>
      <w:r>
        <w:rPr>
          <w:rFonts w:cs="Times New Roman" w:ascii="Times New Roman" w:hAnsi="Times New Roman"/>
          <w:b/>
          <w:sz w:val="38"/>
          <w:szCs w:val="38"/>
        </w:rPr>
        <w:t>QUY ĐỊNH</w:t>
      </w:r>
    </w:p>
    <w:p>
      <w:pPr>
        <w:pStyle w:val="ColorfulList-Accent1"/>
        <w:jc w:val="center"/>
        <w:rPr>
          <w:rFonts w:ascii="Times New Roman" w:hAnsi="Times New Roman" w:cs="Times New Roman"/>
          <w:b/>
          <w:sz w:val="24"/>
          <w:szCs w:val="24"/>
        </w:rPr>
      </w:pPr>
      <w:r>
        <w:rPr>
          <w:rFonts w:cs="Times New Roman" w:ascii="Times New Roman" w:hAnsi="Times New Roman"/>
          <w:b/>
          <w:sz w:val="24"/>
          <w:szCs w:val="24"/>
        </w:rPr>
        <w:t>(V/v quản lý, phân quyền duyệt giá sửa chữa container hư hỏng và thu phạt phí sửa chữa container hư hỏng do lỗi khách hàng)</w:t>
      </w:r>
    </w:p>
    <w:p>
      <w:pPr>
        <w:pStyle w:val="Normal"/>
        <w:numPr>
          <w:ilvl w:val="0"/>
          <w:numId w:val="0"/>
        </w:numPr>
        <w:tabs>
          <w:tab w:val="clear" w:pos="720"/>
          <w:tab w:val="left" w:pos="284" w:leader="none"/>
          <w:tab w:val="left" w:pos="567" w:leader="none"/>
        </w:tabs>
        <w:spacing w:before="120" w:after="120"/>
        <w:ind w:hanging="187" w:left="-173" w:right="0"/>
        <w:jc w:val="both"/>
        <w:outlineLvl w:val="0"/>
        <w:rPr>
          <w:b/>
          <w:sz w:val="24"/>
          <w:szCs w:val="24"/>
          <w:lang w:val="en-US" w:eastAsia="en-US"/>
        </w:rPr>
      </w:pPr>
      <w:r>
        <w:rPr>
          <w:b/>
          <w:sz w:val="24"/>
          <w:szCs w:val="24"/>
          <w:lang w:val="en-US" w:eastAsia="en-US"/>
        </w:rPr>
        <w:t>I/  Quản lý, phê duyệt container hư hỏng cần sửa chữa</w:t>
      </w:r>
    </w:p>
    <w:p>
      <w:pPr>
        <w:pStyle w:val="Normal"/>
        <w:numPr>
          <w:ilvl w:val="0"/>
          <w:numId w:val="0"/>
        </w:numPr>
        <w:tabs>
          <w:tab w:val="clear" w:pos="720"/>
          <w:tab w:val="left" w:pos="284" w:leader="none"/>
          <w:tab w:val="left" w:pos="567" w:leader="none"/>
        </w:tabs>
        <w:ind w:hanging="187" w:left="-173" w:right="0"/>
        <w:jc w:val="both"/>
        <w:outlineLvl w:val="0"/>
        <w:rPr>
          <w:b/>
          <w:sz w:val="24"/>
          <w:szCs w:val="24"/>
          <w:lang w:val="en-US" w:eastAsia="en-US"/>
        </w:rPr>
      </w:pPr>
      <w:r>
        <w:rPr>
          <w:b/>
          <w:sz w:val="24"/>
          <w:szCs w:val="24"/>
          <w:lang w:val="en-US" w:eastAsia="en-US"/>
        </w:rPr>
        <w:t>1.Các quy định về thuật ngữ viết tắt</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EQC: Bộ phận quản lý container</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EQC- HO: Bộ phận quản lý container tại Hà Nội</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MA: container tốt đủ điều kiện cấp cho khách hàng</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MD: Container hư hỏng cần sửa chữa</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 xml:space="preserve">HSSC: Hồ sơ sửa chữa container </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EIR: phiếu giao nhận container</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EQC – CY: Bộ phận quản lý container tại các Văn phòng</w:t>
      </w:r>
      <w:ins w:id="4" w:author="Ngo Hai Yen" w:date="2019-02-27T11:10:00Z">
        <w:r>
          <w:rPr>
            <w:sz w:val="24"/>
            <w:szCs w:val="24"/>
            <w:lang w:val="nl-NL"/>
          </w:rPr>
          <w:t xml:space="preserve"> trực thuộc</w:t>
        </w:r>
      </w:ins>
      <w:del w:id="5" w:author="Ngo Hai Yen" w:date="2019-02-27T11:10:00Z">
        <w:r>
          <w:rPr>
            <w:sz w:val="24"/>
            <w:szCs w:val="24"/>
            <w:lang w:val="nl-NL"/>
          </w:rPr>
          <w:delText xml:space="preserve"> Đai diện</w:delText>
        </w:r>
      </w:del>
    </w:p>
    <w:p>
      <w:pPr>
        <w:pStyle w:val="Normal"/>
        <w:numPr>
          <w:ilvl w:val="0"/>
          <w:numId w:val="0"/>
        </w:numPr>
        <w:tabs>
          <w:tab w:val="clear" w:pos="720"/>
          <w:tab w:val="left" w:pos="284" w:leader="none"/>
          <w:tab w:val="left" w:pos="567" w:leader="none"/>
        </w:tabs>
        <w:ind w:hanging="180" w:left="-180" w:right="0"/>
        <w:jc w:val="both"/>
        <w:outlineLvl w:val="0"/>
        <w:rPr>
          <w:b/>
          <w:sz w:val="24"/>
          <w:szCs w:val="24"/>
          <w:lang w:val="nl-NL" w:eastAsia="en-US"/>
        </w:rPr>
      </w:pPr>
      <w:r>
        <w:rPr>
          <w:b/>
          <w:sz w:val="24"/>
          <w:szCs w:val="24"/>
          <w:lang w:val="nl-NL" w:eastAsia="en-US"/>
        </w:rPr>
        <w:t>2. Quản lý – phê duyệt container hư hỏng</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 xml:space="preserve">Khi các container về bãi trong tình trạng hư hỏng, bãi phải báo cáo tình trạng hư hỏng về bộ phận EQC tại các văn phòng. Bộ phận EQC tại các đầu có trách nhiệm phân loại, lập danh sách các container hư hỏng theo biểu mẫu “Báo cáo container hư hỏng/VLC-.....” gửi cho cán bộ phụ trách sửa chữa, Trưởng </w:t>
      </w:r>
      <w:del w:id="6" w:author="Ngo Hai Yen" w:date="2019-02-27T11:04:00Z">
        <w:r>
          <w:rPr>
            <w:sz w:val="24"/>
            <w:szCs w:val="24"/>
            <w:lang w:val="nl-NL"/>
          </w:rPr>
          <w:delText>VPĐD</w:delText>
        </w:r>
      </w:del>
      <w:ins w:id="7" w:author="Ngo Hai Yen" w:date="2019-02-27T11:04:00Z">
        <w:r>
          <w:rPr>
            <w:sz w:val="24"/>
            <w:szCs w:val="24"/>
            <w:lang w:val="nl-NL"/>
          </w:rPr>
          <w:t>Văn phòng trực thuộc</w:t>
        </w:r>
      </w:ins>
      <w:r>
        <w:rPr>
          <w:sz w:val="24"/>
          <w:szCs w:val="24"/>
          <w:lang w:val="nl-NL"/>
        </w:rPr>
        <w:t xml:space="preserve">, </w:t>
      </w:r>
      <w:del w:id="8" w:author="Ngo Hai Yen" w:date="2019-02-27T11:08:00Z">
        <w:r>
          <w:rPr>
            <w:sz w:val="24"/>
            <w:szCs w:val="24"/>
            <w:lang w:val="nl-NL"/>
          </w:rPr>
          <w:delText>Trưởng phòng</w:delText>
        </w:r>
      </w:del>
      <w:r>
        <w:rPr>
          <w:sz w:val="24"/>
          <w:szCs w:val="24"/>
          <w:lang w:val="nl-NL"/>
        </w:rPr>
        <w:t xml:space="preserve"> </w:t>
      </w:r>
      <w:ins w:id="9" w:author="Ngo Hai Yen" w:date="2019-02-27T11:08:00Z">
        <w:r>
          <w:rPr>
            <w:sz w:val="24"/>
            <w:szCs w:val="24"/>
            <w:lang w:val="nl-NL"/>
          </w:rPr>
          <w:t xml:space="preserve">Trưởng bộ phận </w:t>
        </w:r>
      </w:ins>
      <w:r>
        <w:rPr>
          <w:sz w:val="24"/>
          <w:szCs w:val="24"/>
          <w:lang w:val="nl-NL"/>
        </w:rPr>
        <w:t>EQC.</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Khi nhận được “Báo cáo container hư hỏng/VLC-.....”, cán bộ phụ trách sửa chữa của Văn phòng, phối hợp bãi/cảng yêu cầu khảo sát, lên báo giá.</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 xml:space="preserve">Căn cứ vào “Biên bản khảo sát tình trạng hư hỏng”, “Báo giá sửa chữa container’’ và “Bảng giá sửa chữa container” đã được ký kết; tùy theo phân cấp quản lý, Trưởng văn phòng </w:t>
      </w:r>
      <w:ins w:id="10" w:author="Ngo Hai Yen" w:date="2019-02-27T11:11:00Z">
        <w:r>
          <w:rPr>
            <w:sz w:val="24"/>
            <w:szCs w:val="24"/>
            <w:lang w:val="nl-NL"/>
          </w:rPr>
          <w:t xml:space="preserve">trực thuộc </w:t>
        </w:r>
      </w:ins>
      <w:del w:id="11" w:author="Ngo Hai Yen" w:date="2019-02-27T11:11:00Z">
        <w:r>
          <w:rPr>
            <w:sz w:val="24"/>
            <w:szCs w:val="24"/>
            <w:lang w:val="nl-NL"/>
          </w:rPr>
          <w:delText>đại diện</w:delText>
        </w:r>
      </w:del>
      <w:r>
        <w:rPr>
          <w:sz w:val="24"/>
          <w:szCs w:val="24"/>
          <w:lang w:val="nl-NL"/>
        </w:rPr>
        <w:t>/</w:t>
      </w:r>
      <w:ins w:id="12" w:author="Quanglong" w:date="2019-02-27T08:35:00Z">
        <w:r>
          <w:rPr>
            <w:sz w:val="24"/>
            <w:szCs w:val="24"/>
            <w:lang w:val="nl-NL"/>
          </w:rPr>
          <w:t>Bộ phận EQC HO</w:t>
        </w:r>
      </w:ins>
      <w:ins w:id="13" w:author="Ngo Hai Yen" w:date="2019-02-27T11:04:00Z">
        <w:r>
          <w:rPr>
            <w:sz w:val="24"/>
            <w:szCs w:val="24"/>
            <w:lang w:val="nl-NL"/>
          </w:rPr>
          <w:t xml:space="preserve"> </w:t>
        </w:r>
      </w:ins>
      <w:del w:id="14" w:author="Quanglong" w:date="2019-02-27T08:36:00Z">
        <w:r>
          <w:rPr>
            <w:sz w:val="24"/>
            <w:szCs w:val="24"/>
            <w:lang w:val="nl-NL"/>
          </w:rPr>
          <w:delText xml:space="preserve"> Trưởng phòng EQC</w:delText>
        </w:r>
      </w:del>
      <w:ins w:id="15" w:author="HOI VU" w:date="2019-02-19T14:57:00Z">
        <w:del w:id="16" w:author="Quanglong" w:date="2019-02-27T09:14:00Z">
          <w:r>
            <w:rPr>
              <w:sz w:val="24"/>
              <w:szCs w:val="24"/>
              <w:lang w:val="nl-NL"/>
            </w:rPr>
            <w:delText xml:space="preserve"> (Không có Trưởng phòng</w:delText>
          </w:r>
        </w:del>
      </w:ins>
      <w:del w:id="17" w:author="Quanglong" w:date="2019-02-27T09:14:00Z">
        <w:r>
          <w:rPr>
            <w:sz w:val="24"/>
            <w:szCs w:val="24"/>
            <w:lang w:val="nl-NL"/>
          </w:rPr>
          <w:delText xml:space="preserve"> </w:delText>
        </w:r>
      </w:del>
      <w:ins w:id="18" w:author="HOI VU" w:date="2019-02-19T14:57:00Z">
        <w:del w:id="19" w:author="Quanglong" w:date="2019-02-27T09:14:00Z">
          <w:r>
            <w:rPr>
              <w:sz w:val="24"/>
              <w:szCs w:val="24"/>
              <w:lang w:val="nl-NL"/>
            </w:rPr>
            <w:delText xml:space="preserve">????) </w:delText>
          </w:r>
        </w:del>
      </w:ins>
      <w:r>
        <w:rPr>
          <w:sz w:val="24"/>
          <w:szCs w:val="24"/>
          <w:lang w:val="nl-NL"/>
        </w:rPr>
        <w:t xml:space="preserve">tiến hành duyệt giá sửa chữa container theo thẩm quyền và thông báo cho cán bộ phụ trách EQC các văn phòng và bãi/nhà thầu phụ để tiến hành sửa chửa container hư hỏng. </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Việc phân cấp phê duyệt giá sửa chữa container được quy định như sau:</w:t>
      </w:r>
    </w:p>
    <w:p>
      <w:pPr>
        <w:pStyle w:val="BodyTextIndent3"/>
        <w:spacing w:before="0" w:after="0"/>
        <w:ind w:left="0" w:right="0"/>
        <w:jc w:val="both"/>
        <w:rPr>
          <w:sz w:val="24"/>
          <w:szCs w:val="24"/>
          <w:lang w:val="nl-NL"/>
        </w:rPr>
      </w:pPr>
      <w:r>
        <w:rPr>
          <w:sz w:val="24"/>
          <w:szCs w:val="24"/>
          <w:lang w:val="nl-NL"/>
        </w:rPr>
        <w:t>+ Đối với những báo giá sửa chữa từ 1,5 triệu đồng/container</w:t>
      </w:r>
      <w:ins w:id="20" w:author="Quanglong" w:date="2019-02-27T09:15:00Z">
        <w:r>
          <w:rPr>
            <w:sz w:val="24"/>
            <w:szCs w:val="24"/>
            <w:lang w:val="nl-NL"/>
          </w:rPr>
          <w:t xml:space="preserve"> chưa bao gồm VAT</w:t>
        </w:r>
      </w:ins>
      <w:r>
        <w:rPr>
          <w:sz w:val="24"/>
          <w:szCs w:val="24"/>
          <w:lang w:val="nl-NL"/>
        </w:rPr>
        <w:t xml:space="preserve"> trở xuống được </w:t>
      </w:r>
      <w:del w:id="21" w:author="Quanglong" w:date="2019-02-27T14:29:00Z">
        <w:r>
          <w:rPr>
            <w:sz w:val="24"/>
            <w:szCs w:val="24"/>
            <w:lang w:val="nl-NL"/>
          </w:rPr>
          <w:delText xml:space="preserve">Trưởng </w:delText>
        </w:r>
      </w:del>
      <w:ins w:id="22" w:author="Ngo Hai Yen" w:date="2019-02-27T11:11:00Z">
        <w:del w:id="23" w:author="Quanglong" w:date="2019-02-27T14:29:00Z">
          <w:r>
            <w:rPr>
              <w:sz w:val="24"/>
              <w:szCs w:val="24"/>
              <w:lang w:val="nl-NL"/>
            </w:rPr>
            <w:delText>văn phòng trực thuộc</w:delText>
          </w:r>
        </w:del>
      </w:ins>
      <w:del w:id="24" w:author="Ngo Hai Yen" w:date="2019-02-27T11:11:00Z">
        <w:r>
          <w:rPr>
            <w:sz w:val="24"/>
            <w:szCs w:val="24"/>
            <w:lang w:val="nl-NL"/>
          </w:rPr>
          <w:delText>VPĐD</w:delText>
        </w:r>
      </w:del>
      <w:ins w:id="25" w:author="Quanglong" w:date="2019-02-27T08:36:00Z">
        <w:r>
          <w:rPr>
            <w:sz w:val="24"/>
            <w:szCs w:val="24"/>
            <w:lang w:val="nl-NL"/>
          </w:rPr>
          <w:t>cán bộ EQC -HO</w:t>
        </w:r>
      </w:ins>
      <w:r>
        <w:rPr>
          <w:sz w:val="24"/>
          <w:szCs w:val="24"/>
          <w:lang w:val="nl-NL"/>
        </w:rPr>
        <w:t xml:space="preserve"> chịu trách nhiệm phê duyệt</w:t>
      </w:r>
      <w:ins w:id="26" w:author="HOI VU" w:date="2019-02-19T14:57:00Z">
        <w:del w:id="27" w:author="Quanglong" w:date="2019-02-27T09:15:00Z">
          <w:r>
            <w:rPr>
              <w:sz w:val="24"/>
              <w:szCs w:val="24"/>
              <w:lang w:val="nl-NL"/>
            </w:rPr>
            <w:delText xml:space="preserve"> (có VAT hay chưa?)</w:delText>
          </w:r>
        </w:del>
      </w:ins>
      <w:r>
        <w:rPr>
          <w:sz w:val="24"/>
          <w:szCs w:val="24"/>
          <w:lang w:val="nl-NL"/>
        </w:rPr>
        <w:t>;</w:t>
      </w:r>
    </w:p>
    <w:p>
      <w:pPr>
        <w:pStyle w:val="BodyTextIndent3"/>
        <w:spacing w:before="0" w:after="0"/>
        <w:ind w:left="0" w:right="0"/>
        <w:jc w:val="both"/>
        <w:rPr>
          <w:sz w:val="24"/>
          <w:szCs w:val="24"/>
          <w:lang w:val="nl-NL"/>
        </w:rPr>
      </w:pPr>
      <w:r>
        <w:rPr>
          <w:sz w:val="24"/>
          <w:szCs w:val="24"/>
          <w:lang w:val="nl-NL"/>
        </w:rPr>
        <w:t xml:space="preserve">+ Đối với những bộ hồ sơ báo giá sửa chữa trên 1,5 triệu đồng đến dưới 4,0 triệu đồng/container sẽ do </w:t>
      </w:r>
      <w:ins w:id="28" w:author="Quanglong" w:date="2019-02-27T08:56:00Z">
        <w:r>
          <w:rPr>
            <w:sz w:val="24"/>
            <w:szCs w:val="24"/>
            <w:lang w:val="nl-NL"/>
          </w:rPr>
          <w:t xml:space="preserve">phụ trách </w:t>
        </w:r>
      </w:ins>
      <w:del w:id="29" w:author="Quanglong" w:date="2019-02-27T08:57:00Z">
        <w:r>
          <w:rPr>
            <w:sz w:val="24"/>
            <w:szCs w:val="24"/>
            <w:lang w:val="nl-NL"/>
          </w:rPr>
          <w:delText xml:space="preserve">Trưởng phòng </w:delText>
        </w:r>
      </w:del>
      <w:ins w:id="30" w:author="HOI VU" w:date="2019-02-19T14:58:00Z">
        <w:del w:id="31" w:author="Quanglong" w:date="2019-02-27T09:26:00Z">
          <w:r>
            <w:rPr>
              <w:sz w:val="24"/>
              <w:szCs w:val="24"/>
              <w:lang w:val="nl-NL"/>
            </w:rPr>
            <w:delText xml:space="preserve">(Trưởng phòng???) </w:delText>
          </w:r>
        </w:del>
      </w:ins>
      <w:r>
        <w:rPr>
          <w:sz w:val="24"/>
          <w:szCs w:val="24"/>
          <w:lang w:val="nl-NL"/>
        </w:rPr>
        <w:t>EQC phê duyệt;</w:t>
      </w:r>
    </w:p>
    <w:p>
      <w:pPr>
        <w:pStyle w:val="BodyTextIndent3"/>
        <w:spacing w:before="0" w:after="0"/>
        <w:ind w:left="0" w:right="0"/>
        <w:jc w:val="both"/>
        <w:rPr>
          <w:sz w:val="24"/>
          <w:szCs w:val="24"/>
          <w:lang w:val="nl-NL"/>
        </w:rPr>
      </w:pPr>
      <w:r>
        <w:rPr>
          <w:sz w:val="24"/>
          <w:szCs w:val="24"/>
          <w:lang w:val="nl-NL"/>
        </w:rPr>
        <w:t>+ Đối với những bộ hồ sơ báo giá sửa chữa trên 4,0 triệu đồng/container sẽ do Giám đốc trung tâm phê duyệt.</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 xml:space="preserve">Cán bộ phụ trách sửa chữa căn cứ vào bảng “Duyệt giá sửa chữa container” của Trưởng </w:t>
      </w:r>
      <w:ins w:id="32" w:author="Ngo Hai Yen" w:date="2019-02-27T11:13:00Z">
        <w:r>
          <w:rPr>
            <w:sz w:val="24"/>
            <w:szCs w:val="24"/>
            <w:lang w:val="nl-NL"/>
          </w:rPr>
          <w:t>văn phòng trực thuộc</w:t>
        </w:r>
      </w:ins>
      <w:del w:id="33" w:author="Ngo Hai Yen" w:date="2019-02-27T11:13:00Z">
        <w:r>
          <w:rPr>
            <w:sz w:val="24"/>
            <w:szCs w:val="24"/>
            <w:lang w:val="nl-NL"/>
          </w:rPr>
          <w:delText>VPĐD</w:delText>
        </w:r>
      </w:del>
      <w:r>
        <w:rPr>
          <w:sz w:val="24"/>
          <w:szCs w:val="24"/>
          <w:lang w:val="nl-NL"/>
        </w:rPr>
        <w:t xml:space="preserve">/ </w:t>
      </w:r>
      <w:del w:id="34" w:author="Quanglong" w:date="2019-02-27T08:57:00Z">
        <w:r>
          <w:rPr>
            <w:sz w:val="24"/>
            <w:szCs w:val="24"/>
            <w:lang w:val="nl-NL"/>
          </w:rPr>
          <w:delText>Trưởng phòng</w:delText>
        </w:r>
      </w:del>
      <w:ins w:id="35" w:author="Ngo Hai Yen" w:date="2019-02-27T11:14:00Z">
        <w:r>
          <w:rPr>
            <w:sz w:val="24"/>
            <w:szCs w:val="24"/>
            <w:lang w:val="nl-NL"/>
          </w:rPr>
          <w:t>trưởng bộ phận</w:t>
        </w:r>
      </w:ins>
      <w:r>
        <w:rPr>
          <w:sz w:val="24"/>
          <w:szCs w:val="24"/>
          <w:lang w:val="nl-NL"/>
        </w:rPr>
        <w:t xml:space="preserve"> EQC </w:t>
      </w:r>
      <w:ins w:id="36" w:author="Quanglong" w:date="2019-02-27T08:57:00Z">
        <w:r>
          <w:rPr>
            <w:sz w:val="24"/>
            <w:szCs w:val="24"/>
            <w:lang w:val="nl-NL"/>
          </w:rPr>
          <w:t xml:space="preserve">HO </w:t>
        </w:r>
      </w:ins>
      <w:r>
        <w:rPr>
          <w:sz w:val="24"/>
          <w:szCs w:val="24"/>
          <w:lang w:val="nl-NL"/>
        </w:rPr>
        <w:t xml:space="preserve">và Giám đốc Trung tâm để yêu cầu nhà thầu phụ tiến hành sửa chữa container, mọi phát sinh khác thường so với phương án sửa chữa đã được phê duyệt, cán bộ phụ trách phải báo cáo lại với </w:t>
      </w:r>
      <w:ins w:id="37" w:author="Ngo Hai Yen" w:date="2019-02-27T11:20:00Z">
        <w:r>
          <w:rPr>
            <w:sz w:val="24"/>
            <w:szCs w:val="24"/>
            <w:lang w:val="nl-NL"/>
          </w:rPr>
          <w:t>Trưởng văn phòng trực thuộc</w:t>
        </w:r>
      </w:ins>
      <w:del w:id="38" w:author="Ngo Hai Yen" w:date="2019-02-27T11:20:00Z">
        <w:r>
          <w:rPr>
            <w:sz w:val="24"/>
            <w:szCs w:val="24"/>
            <w:lang w:val="nl-NL"/>
          </w:rPr>
          <w:delText>Trưởng VPĐD</w:delText>
        </w:r>
      </w:del>
      <w:r>
        <w:rPr>
          <w:sz w:val="24"/>
          <w:szCs w:val="24"/>
          <w:lang w:val="nl-NL"/>
        </w:rPr>
        <w:t xml:space="preserve"> và</w:t>
      </w:r>
      <w:ins w:id="39" w:author="Ngo Hai Yen" w:date="2019-02-27T11:21:00Z">
        <w:r>
          <w:rPr>
            <w:sz w:val="24"/>
            <w:szCs w:val="24"/>
            <w:lang w:val="nl-NL"/>
          </w:rPr>
          <w:t xml:space="preserve"> </w:t>
        </w:r>
      </w:ins>
      <w:del w:id="40" w:author="Quanglong" w:date="2019-02-27T08:57:00Z">
        <w:r>
          <w:rPr>
            <w:sz w:val="24"/>
            <w:szCs w:val="24"/>
            <w:lang w:val="nl-NL"/>
          </w:rPr>
          <w:delText xml:space="preserve"> Trưởng phòng</w:delText>
        </w:r>
      </w:del>
      <w:ins w:id="41" w:author="Ngo Hai Yen" w:date="2019-02-27T11:20:00Z">
        <w:r>
          <w:rPr>
            <w:sz w:val="24"/>
            <w:szCs w:val="24"/>
            <w:lang w:val="nl-NL"/>
          </w:rPr>
          <w:t>Trưởng bộ phận</w:t>
        </w:r>
      </w:ins>
      <w:r>
        <w:rPr>
          <w:sz w:val="24"/>
          <w:szCs w:val="24"/>
          <w:lang w:val="nl-NL"/>
        </w:rPr>
        <w:t xml:space="preserve"> EQC</w:t>
      </w:r>
      <w:ins w:id="42" w:author="Quanglong" w:date="2019-02-27T08:57:00Z">
        <w:r>
          <w:rPr>
            <w:sz w:val="24"/>
            <w:szCs w:val="24"/>
            <w:lang w:val="nl-NL"/>
          </w:rPr>
          <w:t xml:space="preserve"> HO</w:t>
        </w:r>
      </w:ins>
      <w:r>
        <w:rPr>
          <w:sz w:val="24"/>
          <w:szCs w:val="24"/>
          <w:lang w:val="nl-NL"/>
        </w:rPr>
        <w:t xml:space="preserve"> để có hướng giải quyết, (trừ trường hợp đặc biệt đối với các container như cần thời gian để khách hàng đến chứng kiến tận mắt các lỗi hư hỏng nặng do khách hàng gây nên,… phải có báo cáo giải trình kèm theo bộ hồ sơ sửa chữa).</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Sau khi nhận được thông báo từ nhà thầu phụ về việc đã hoàn thành việc sửa chữa container, cán bộ phụ trách sửa chữa tại các đầu phối hợp với nhà thầu phụ tiến hành nghiệm thu các container đã hoàn thành sửa chữa, việc nghiệm thu sẽ được đối chiếu với “Biên bản khảo sát container hư hỏng”, việc nghiệm thu này sẽ thực hiện theo “Biên bản nghiệm thu container sau sửa chữa/ VLC...........’’.</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Đối với các container không đạt yêu cầu, cán bộ sửa chữa tiếp tục yêu cầu nhà thầu phụ tiến hành sửa chữa lại.</w:t>
      </w:r>
    </w:p>
    <w:p>
      <w:pPr>
        <w:pStyle w:val="BodyTextIndent3"/>
        <w:numPr>
          <w:ilvl w:val="0"/>
          <w:numId w:val="4"/>
        </w:numPr>
        <w:tabs>
          <w:tab w:val="clear" w:pos="720"/>
          <w:tab w:val="left" w:pos="0" w:leader="none"/>
        </w:tabs>
        <w:spacing w:before="0" w:after="0"/>
        <w:ind w:hanging="274" w:left="0" w:right="0"/>
        <w:jc w:val="both"/>
        <w:rPr>
          <w:sz w:val="24"/>
          <w:szCs w:val="24"/>
          <w:lang w:val="nl-NL"/>
        </w:rPr>
      </w:pPr>
      <w:r>
        <w:rPr>
          <w:sz w:val="24"/>
          <w:szCs w:val="24"/>
          <w:lang w:val="nl-NL"/>
        </w:rPr>
        <w:t>Đối với các container đạt yêu cầu, Cán bộ sửa chữa gửi danh sách các container đã được nghiệm thu cho Trưởng</w:t>
      </w:r>
      <w:ins w:id="43" w:author="Ngo Hai Yen" w:date="2019-02-27T11:14:00Z">
        <w:r>
          <w:rPr>
            <w:sz w:val="24"/>
            <w:szCs w:val="24"/>
            <w:lang w:val="nl-NL"/>
          </w:rPr>
          <w:t xml:space="preserve"> văn phòng trực thuộc</w:t>
        </w:r>
      </w:ins>
      <w:del w:id="44" w:author="Ngo Hai Yen" w:date="2019-02-27T11:14:00Z">
        <w:r>
          <w:rPr>
            <w:sz w:val="24"/>
            <w:szCs w:val="24"/>
            <w:lang w:val="nl-NL"/>
          </w:rPr>
          <w:delText xml:space="preserve"> VPĐD</w:delText>
        </w:r>
      </w:del>
      <w:r>
        <w:rPr>
          <w:sz w:val="24"/>
          <w:szCs w:val="24"/>
          <w:lang w:val="nl-NL"/>
        </w:rPr>
        <w:t xml:space="preserve">, </w:t>
      </w:r>
      <w:ins w:id="45" w:author="Ngo Hai Yen" w:date="2019-02-27T11:14:00Z">
        <w:r>
          <w:rPr>
            <w:sz w:val="24"/>
            <w:szCs w:val="24"/>
            <w:lang w:val="nl-NL"/>
          </w:rPr>
          <w:t>Trưởng bộ phận</w:t>
        </w:r>
      </w:ins>
      <w:del w:id="46" w:author="Quanglong" w:date="2019-02-27T08:58:00Z">
        <w:r>
          <w:rPr>
            <w:sz w:val="24"/>
            <w:szCs w:val="24"/>
            <w:lang w:val="nl-NL"/>
          </w:rPr>
          <w:delText>Trưởng phòng</w:delText>
        </w:r>
      </w:del>
      <w:r>
        <w:rPr>
          <w:sz w:val="24"/>
          <w:szCs w:val="24"/>
          <w:lang w:val="nl-NL"/>
        </w:rPr>
        <w:t xml:space="preserve"> EQC </w:t>
      </w:r>
      <w:ins w:id="47" w:author="Quanglong" w:date="2019-02-27T08:58:00Z">
        <w:r>
          <w:rPr>
            <w:sz w:val="24"/>
            <w:szCs w:val="24"/>
            <w:lang w:val="nl-NL"/>
          </w:rPr>
          <w:t xml:space="preserve">HO </w:t>
        </w:r>
      </w:ins>
      <w:r>
        <w:rPr>
          <w:sz w:val="24"/>
          <w:szCs w:val="24"/>
          <w:lang w:val="nl-NL"/>
        </w:rPr>
        <w:t xml:space="preserve">và cán bộ nhập liệu tại các văn phòng để cập nhật vào hệ thống. </w:t>
      </w:r>
    </w:p>
    <w:p>
      <w:pPr>
        <w:pStyle w:val="BodyTextIndent3"/>
        <w:numPr>
          <w:ilvl w:val="0"/>
          <w:numId w:val="4"/>
        </w:numPr>
        <w:tabs>
          <w:tab w:val="clear" w:pos="720"/>
          <w:tab w:val="left" w:pos="0" w:leader="none"/>
          <w:tab w:val="left" w:pos="90" w:leader="none"/>
          <w:tab w:val="left" w:pos="180" w:leader="none"/>
          <w:tab w:val="left" w:pos="270" w:leader="none"/>
        </w:tabs>
        <w:spacing w:before="0" w:after="0"/>
        <w:ind w:hanging="274" w:left="0" w:right="0"/>
        <w:jc w:val="both"/>
        <w:rPr>
          <w:sz w:val="24"/>
          <w:szCs w:val="24"/>
          <w:lang w:val="nl-NL"/>
        </w:rPr>
      </w:pPr>
      <w:r>
        <w:rPr>
          <w:sz w:val="24"/>
          <w:szCs w:val="24"/>
          <w:lang w:val="nl-NL"/>
        </w:rPr>
        <w:t>Vào các ngày Thứ 6 và ngày làm việc cuối cùng của tháng, cán bộ phụ trách sửa chữa container của Văn phòng lập “Báo cáo các container đã hoàn thành sửa chữa/ VLC.....” trong tuần và trong tháng gửi cho</w:t>
      </w:r>
      <w:ins w:id="48" w:author="Ngo Hai Yen" w:date="2019-02-27T11:15:00Z">
        <w:r>
          <w:rPr>
            <w:sz w:val="24"/>
            <w:szCs w:val="24"/>
            <w:lang w:val="nl-NL"/>
          </w:rPr>
          <w:t xml:space="preserve"> Trưởng bộ phận</w:t>
        </w:r>
      </w:ins>
      <w:del w:id="49" w:author="Quanglong" w:date="2019-02-27T08:58:00Z">
        <w:r>
          <w:rPr>
            <w:sz w:val="24"/>
            <w:szCs w:val="24"/>
            <w:lang w:val="nl-NL"/>
          </w:rPr>
          <w:delText xml:space="preserve"> Trưởng phòng</w:delText>
        </w:r>
      </w:del>
      <w:r>
        <w:rPr>
          <w:sz w:val="24"/>
          <w:szCs w:val="24"/>
          <w:lang w:val="nl-NL"/>
        </w:rPr>
        <w:t xml:space="preserve"> EQC</w:t>
      </w:r>
      <w:ins w:id="50" w:author="Quanglong" w:date="2019-02-27T08:58:00Z">
        <w:r>
          <w:rPr>
            <w:sz w:val="24"/>
            <w:szCs w:val="24"/>
            <w:lang w:val="nl-NL"/>
          </w:rPr>
          <w:t xml:space="preserve"> HO</w:t>
        </w:r>
      </w:ins>
      <w:r>
        <w:rPr>
          <w:sz w:val="24"/>
          <w:szCs w:val="24"/>
          <w:lang w:val="nl-NL"/>
        </w:rPr>
        <w:t xml:space="preserve">, Trưởng </w:t>
      </w:r>
      <w:ins w:id="51" w:author="Ngo Hai Yen" w:date="2019-02-27T11:15:00Z">
        <w:r>
          <w:rPr>
            <w:sz w:val="24"/>
            <w:szCs w:val="24"/>
            <w:lang w:val="nl-NL"/>
          </w:rPr>
          <w:t>văn phòng trực thuộc</w:t>
        </w:r>
      </w:ins>
      <w:del w:id="52" w:author="Ngo Hai Yen" w:date="2019-02-27T11:15:00Z">
        <w:r>
          <w:rPr>
            <w:sz w:val="24"/>
            <w:szCs w:val="24"/>
            <w:lang w:val="nl-NL"/>
          </w:rPr>
          <w:delText>VPĐD</w:delText>
        </w:r>
      </w:del>
      <w:r>
        <w:rPr>
          <w:sz w:val="24"/>
          <w:szCs w:val="24"/>
          <w:lang w:val="nl-NL"/>
        </w:rPr>
        <w:t xml:space="preserve">. </w:t>
      </w:r>
    </w:p>
    <w:p>
      <w:pPr>
        <w:pStyle w:val="BodyTextIndent3"/>
        <w:tabs>
          <w:tab w:val="clear" w:pos="720"/>
          <w:tab w:val="left" w:pos="90" w:leader="none"/>
          <w:tab w:val="left" w:pos="180" w:leader="none"/>
          <w:tab w:val="left" w:pos="270" w:leader="none"/>
        </w:tabs>
        <w:spacing w:before="0" w:after="0"/>
        <w:ind w:left="-360" w:right="0"/>
        <w:jc w:val="both"/>
        <w:rPr/>
      </w:pPr>
      <w:r>
        <w:rPr>
          <w:b/>
          <w:sz w:val="24"/>
          <w:szCs w:val="24"/>
          <w:lang w:val="nl-NL" w:eastAsia="en-US"/>
        </w:rPr>
        <w:t>3. Hoàn thiện bộ hồ sơ sửa chữa</w:t>
      </w:r>
      <w:r>
        <w:rPr>
          <w:sz w:val="24"/>
          <w:szCs w:val="24"/>
          <w:lang w:val="nl-NL"/>
        </w:rPr>
        <w:t xml:space="preserve">. </w:t>
      </w:r>
    </w:p>
    <w:p>
      <w:pPr>
        <w:pStyle w:val="BodyTextIndent3"/>
        <w:numPr>
          <w:ilvl w:val="0"/>
          <w:numId w:val="4"/>
        </w:numPr>
        <w:tabs>
          <w:tab w:val="clear" w:pos="720"/>
          <w:tab w:val="left" w:pos="0" w:leader="none"/>
          <w:tab w:val="left" w:pos="90" w:leader="none"/>
          <w:tab w:val="left" w:pos="180" w:leader="none"/>
          <w:tab w:val="left" w:pos="270" w:leader="none"/>
        </w:tabs>
        <w:spacing w:before="0" w:after="0"/>
        <w:ind w:hanging="274" w:left="0" w:right="0"/>
        <w:jc w:val="both"/>
        <w:rPr>
          <w:sz w:val="24"/>
          <w:szCs w:val="24"/>
          <w:lang w:val="nl-NL"/>
        </w:rPr>
      </w:pPr>
      <w:r>
        <w:rPr>
          <w:sz w:val="24"/>
          <w:szCs w:val="24"/>
          <w:lang w:val="nl-NL"/>
        </w:rPr>
        <w:t xml:space="preserve">Trưởng </w:t>
      </w:r>
      <w:ins w:id="53" w:author="Ngo Hai Yen" w:date="2019-02-27T11:15:00Z">
        <w:r>
          <w:rPr>
            <w:sz w:val="24"/>
            <w:szCs w:val="24"/>
            <w:lang w:val="nl-NL"/>
          </w:rPr>
          <w:t xml:space="preserve">văn phòng trực thuộc </w:t>
        </w:r>
      </w:ins>
      <w:del w:id="54" w:author="Ngo Hai Yen" w:date="2019-02-27T11:15:00Z">
        <w:r>
          <w:rPr>
            <w:sz w:val="24"/>
            <w:szCs w:val="24"/>
            <w:lang w:val="nl-NL"/>
          </w:rPr>
          <w:delText>VPĐD</w:delText>
        </w:r>
      </w:del>
      <w:r>
        <w:rPr>
          <w:sz w:val="24"/>
          <w:szCs w:val="24"/>
          <w:lang w:val="nl-NL"/>
        </w:rPr>
        <w:t xml:space="preserve"> chịu trách nhiệm chỉ đạo hoàn tất bộ hồ sơ sửa chữa container trong vòng 5 ngày làm việc kể từ ngày nghiệm thu container cuối cùng, gửi chuyển phát nhanh (CPN) bộ HSSC về bộ phận Quản lý container. Cán bộ phụ trách sửa chữa tại các đầu văn phòng phải kiểm tra xem các container trong danh sách sửa chữa có đúng với báo cáo MD, MA trong Phần mềm quản lý container hay chưa, nếu không có phải phản hồi tới cán bộ phụ trách nhập liệu tại các đầu Văn phòng.</w:t>
      </w:r>
    </w:p>
    <w:p>
      <w:pPr>
        <w:pStyle w:val="BodyTextIndent3"/>
        <w:numPr>
          <w:ilvl w:val="0"/>
          <w:numId w:val="4"/>
        </w:numPr>
        <w:tabs>
          <w:tab w:val="clear" w:pos="720"/>
          <w:tab w:val="left" w:pos="0" w:leader="none"/>
          <w:tab w:val="left" w:pos="90" w:leader="none"/>
          <w:tab w:val="left" w:pos="180" w:leader="none"/>
          <w:tab w:val="left" w:pos="270" w:leader="none"/>
        </w:tabs>
        <w:spacing w:before="0" w:after="0"/>
        <w:ind w:hanging="274" w:left="0" w:right="0"/>
        <w:jc w:val="both"/>
        <w:rPr>
          <w:sz w:val="24"/>
          <w:szCs w:val="24"/>
          <w:lang w:val="nl-NL"/>
        </w:rPr>
      </w:pPr>
      <w:r>
        <w:rPr>
          <w:sz w:val="24"/>
          <w:szCs w:val="24"/>
          <w:lang w:val="nl-NL"/>
        </w:rPr>
        <w:t>Bộ hồ sơ sửa chữa phải bao gồm các giấy tờ sau:</w:t>
      </w:r>
    </w:p>
    <w:p>
      <w:pPr>
        <w:pStyle w:val="Normal"/>
        <w:numPr>
          <w:ilvl w:val="0"/>
          <w:numId w:val="2"/>
        </w:numPr>
        <w:spacing w:before="0" w:after="0"/>
        <w:ind w:hanging="295" w:left="284" w:right="0"/>
        <w:contextualSpacing/>
        <w:rPr>
          <w:rFonts w:eastAsia="SimSun;宋体"/>
          <w:sz w:val="24"/>
          <w:szCs w:val="24"/>
          <w:lang w:eastAsia="zh-CN"/>
        </w:rPr>
      </w:pPr>
      <w:r>
        <w:rPr>
          <w:rFonts w:eastAsia="SimSun;宋体"/>
          <w:sz w:val="24"/>
          <w:szCs w:val="24"/>
          <w:lang w:eastAsia="zh-CN"/>
        </w:rPr>
        <w:t>Báo cáo container hư hỏng</w:t>
      </w:r>
    </w:p>
    <w:p>
      <w:pPr>
        <w:pStyle w:val="Normal"/>
        <w:numPr>
          <w:ilvl w:val="0"/>
          <w:numId w:val="2"/>
        </w:numPr>
        <w:spacing w:before="0" w:after="0"/>
        <w:ind w:hanging="295" w:left="284" w:right="0"/>
        <w:contextualSpacing/>
        <w:rPr>
          <w:rFonts w:eastAsia="SimSun;宋体"/>
          <w:sz w:val="24"/>
          <w:szCs w:val="24"/>
          <w:lang w:eastAsia="zh-CN"/>
        </w:rPr>
      </w:pPr>
      <w:r>
        <w:rPr>
          <w:rFonts w:eastAsia="SimSun;宋体"/>
          <w:sz w:val="24"/>
          <w:szCs w:val="24"/>
          <w:lang w:eastAsia="zh-CN"/>
        </w:rPr>
        <w:t>Yêu cầu sửa chữa container</w:t>
      </w:r>
    </w:p>
    <w:p>
      <w:pPr>
        <w:pStyle w:val="ColorfulList-Accent1"/>
        <w:numPr>
          <w:ilvl w:val="0"/>
          <w:numId w:val="2"/>
        </w:numPr>
        <w:spacing w:lineRule="auto" w:line="240" w:before="0" w:after="0"/>
        <w:ind w:hanging="295" w:left="284" w:right="0"/>
        <w:contextualSpacing/>
        <w:rPr>
          <w:rFonts w:ascii="Times New Roman" w:hAnsi="Times New Roman" w:cs="Times New Roman"/>
          <w:sz w:val="24"/>
          <w:szCs w:val="24"/>
          <w:lang w:val="fr-FR"/>
        </w:rPr>
      </w:pPr>
      <w:r>
        <w:rPr>
          <w:rFonts w:cs="Times New Roman" w:ascii="Times New Roman" w:hAnsi="Times New Roman"/>
          <w:sz w:val="24"/>
          <w:szCs w:val="24"/>
          <w:lang w:val="fr-FR"/>
        </w:rPr>
        <w:t>Biên bản khảo sát container hư hỏng</w:t>
      </w:r>
    </w:p>
    <w:p>
      <w:pPr>
        <w:pStyle w:val="ColorfulList-Accent1"/>
        <w:numPr>
          <w:ilvl w:val="0"/>
          <w:numId w:val="2"/>
        </w:numPr>
        <w:spacing w:lineRule="auto" w:line="240" w:before="0" w:after="0"/>
        <w:ind w:hanging="295" w:left="284" w:right="0"/>
        <w:contextualSpacing/>
        <w:rPr>
          <w:rFonts w:ascii="Times New Roman" w:hAnsi="Times New Roman" w:cs="Times New Roman"/>
          <w:sz w:val="24"/>
          <w:szCs w:val="24"/>
        </w:rPr>
      </w:pPr>
      <w:r>
        <w:rPr>
          <w:rFonts w:cs="Times New Roman" w:ascii="Times New Roman" w:hAnsi="Times New Roman"/>
          <w:sz w:val="24"/>
          <w:szCs w:val="24"/>
        </w:rPr>
        <w:t>Báo giá sửa chữa container hư hỏng</w:t>
      </w:r>
    </w:p>
    <w:p>
      <w:pPr>
        <w:pStyle w:val="ColorfulList-Accent1"/>
        <w:numPr>
          <w:ilvl w:val="0"/>
          <w:numId w:val="2"/>
        </w:numPr>
        <w:spacing w:lineRule="auto" w:line="240" w:before="0" w:after="0"/>
        <w:ind w:hanging="295" w:left="284" w:right="0"/>
        <w:contextualSpacing/>
        <w:rPr>
          <w:rFonts w:ascii="Times New Roman" w:hAnsi="Times New Roman" w:cs="Times New Roman"/>
          <w:sz w:val="24"/>
          <w:szCs w:val="24"/>
        </w:rPr>
      </w:pPr>
      <w:r>
        <w:rPr>
          <w:rFonts w:cs="Times New Roman" w:ascii="Times New Roman" w:hAnsi="Times New Roman"/>
          <w:sz w:val="24"/>
          <w:szCs w:val="24"/>
        </w:rPr>
        <w:t>Bảng duyệt giá sửa chữa container</w:t>
      </w:r>
    </w:p>
    <w:p>
      <w:pPr>
        <w:pStyle w:val="ColorfulList-Accent1"/>
        <w:numPr>
          <w:ilvl w:val="0"/>
          <w:numId w:val="2"/>
        </w:numPr>
        <w:spacing w:lineRule="auto" w:line="240" w:before="0" w:after="0"/>
        <w:ind w:hanging="295" w:left="284" w:right="0"/>
        <w:contextualSpacing/>
        <w:rPr>
          <w:rFonts w:ascii="Times New Roman" w:hAnsi="Times New Roman" w:cs="Times New Roman"/>
          <w:sz w:val="24"/>
          <w:szCs w:val="24"/>
          <w:lang w:val="fr-FR"/>
        </w:rPr>
      </w:pPr>
      <w:r>
        <w:rPr>
          <w:rFonts w:cs="Times New Roman" w:ascii="Times New Roman" w:hAnsi="Times New Roman"/>
          <w:sz w:val="24"/>
          <w:szCs w:val="24"/>
          <w:lang w:val="fr-FR"/>
        </w:rPr>
        <w:t>Biên bản nghiệm thu container sau sửa chữa</w:t>
      </w:r>
    </w:p>
    <w:p>
      <w:pPr>
        <w:pStyle w:val="ColorfulList-Accent1"/>
        <w:numPr>
          <w:ilvl w:val="0"/>
          <w:numId w:val="2"/>
        </w:numPr>
        <w:spacing w:lineRule="auto" w:line="240" w:before="0" w:after="0"/>
        <w:ind w:hanging="295" w:left="284" w:right="0"/>
        <w:contextualSpacing/>
        <w:rPr>
          <w:rFonts w:ascii="Times New Roman" w:hAnsi="Times New Roman" w:cs="Times New Roman"/>
          <w:sz w:val="24"/>
          <w:szCs w:val="24"/>
          <w:lang w:val="fr-FR"/>
        </w:rPr>
      </w:pPr>
      <w:r>
        <w:rPr>
          <w:rFonts w:cs="Times New Roman" w:ascii="Times New Roman" w:hAnsi="Times New Roman"/>
          <w:sz w:val="24"/>
          <w:szCs w:val="24"/>
          <w:lang w:val="fr-FR"/>
        </w:rPr>
        <w:t>Biên bản quyết toán sửa chữa container.</w:t>
      </w:r>
    </w:p>
    <w:p>
      <w:pPr>
        <w:pStyle w:val="ColorfulList-Accent1"/>
        <w:numPr>
          <w:ilvl w:val="0"/>
          <w:numId w:val="2"/>
        </w:numPr>
        <w:spacing w:lineRule="auto" w:line="240" w:before="0" w:after="0"/>
        <w:ind w:hanging="295" w:left="284" w:right="0"/>
        <w:contextualSpacing/>
        <w:rPr>
          <w:rFonts w:ascii="Times New Roman" w:hAnsi="Times New Roman" w:cs="Times New Roman"/>
          <w:sz w:val="24"/>
          <w:szCs w:val="24"/>
          <w:lang w:val="fr-FR"/>
        </w:rPr>
      </w:pPr>
      <w:r>
        <w:rPr>
          <w:rFonts w:cs="Times New Roman" w:ascii="Times New Roman" w:hAnsi="Times New Roman"/>
          <w:sz w:val="24"/>
          <w:szCs w:val="24"/>
          <w:lang w:val="fr-FR"/>
        </w:rPr>
        <w:t>Hóa đơn tài chính của nhà thầu phụ.</w:t>
      </w:r>
    </w:p>
    <w:p>
      <w:pPr>
        <w:pStyle w:val="Normal"/>
        <w:numPr>
          <w:ilvl w:val="0"/>
          <w:numId w:val="0"/>
        </w:numPr>
        <w:tabs>
          <w:tab w:val="clear" w:pos="720"/>
          <w:tab w:val="left" w:pos="284" w:leader="none"/>
          <w:tab w:val="left" w:pos="567" w:leader="none"/>
        </w:tabs>
        <w:ind w:hanging="187" w:left="-173" w:right="0"/>
        <w:jc w:val="both"/>
        <w:outlineLvl w:val="0"/>
        <w:rPr/>
      </w:pPr>
      <w:r>
        <w:rPr>
          <w:b/>
          <w:sz w:val="24"/>
          <w:szCs w:val="24"/>
          <w:lang w:val="fr-FR" w:eastAsia="en-US"/>
        </w:rPr>
        <w:t>II/ Quản lý thu phí sửa chữa container</w:t>
      </w:r>
    </w:p>
    <w:p>
      <w:pPr>
        <w:pStyle w:val="Normal"/>
        <w:numPr>
          <w:ilvl w:val="0"/>
          <w:numId w:val="0"/>
        </w:numPr>
        <w:tabs>
          <w:tab w:val="clear" w:pos="720"/>
          <w:tab w:val="left" w:pos="284" w:leader="none"/>
          <w:tab w:val="left" w:pos="567" w:leader="none"/>
        </w:tabs>
        <w:ind w:hanging="187" w:left="-173" w:right="0"/>
        <w:jc w:val="both"/>
        <w:outlineLvl w:val="0"/>
        <w:rPr>
          <w:b/>
          <w:sz w:val="24"/>
          <w:szCs w:val="24"/>
          <w:lang w:val="en-US" w:eastAsia="en-US"/>
        </w:rPr>
      </w:pPr>
      <w:r>
        <w:rPr>
          <w:b/>
          <w:sz w:val="24"/>
          <w:szCs w:val="24"/>
          <w:lang w:val="en-US" w:eastAsia="en-US"/>
        </w:rPr>
        <w:t>1. Nội dung</w:t>
      </w:r>
    </w:p>
    <w:p>
      <w:pPr>
        <w:pStyle w:val="BodyTextIndent3"/>
        <w:numPr>
          <w:ilvl w:val="0"/>
          <w:numId w:val="4"/>
        </w:numPr>
        <w:tabs>
          <w:tab w:val="clear" w:pos="720"/>
          <w:tab w:val="left" w:pos="0" w:leader="none"/>
          <w:tab w:val="left" w:pos="90" w:leader="none"/>
          <w:tab w:val="left" w:pos="180" w:leader="none"/>
          <w:tab w:val="left" w:pos="270" w:leader="none"/>
        </w:tabs>
        <w:spacing w:before="0" w:after="0"/>
        <w:ind w:hanging="274" w:left="0" w:right="0"/>
        <w:jc w:val="both"/>
        <w:rPr>
          <w:sz w:val="24"/>
          <w:szCs w:val="24"/>
          <w:lang w:val="nl-NL"/>
        </w:rPr>
      </w:pPr>
      <w:r>
        <w:rPr>
          <w:sz w:val="24"/>
          <w:szCs w:val="24"/>
          <w:lang w:val="nl-NL"/>
        </w:rPr>
        <w:t>Căn cứ vào báo cáo MD hàng ngày của các bãi/cảng, cán bộ phụ trách sửa chữa phối hợp với các bãi/cảng tiến hành khảo sát hư hỏng để lên phương án sửa chữa.</w:t>
      </w:r>
    </w:p>
    <w:p>
      <w:pPr>
        <w:pStyle w:val="BodyTextIndent3"/>
        <w:numPr>
          <w:ilvl w:val="0"/>
          <w:numId w:val="4"/>
        </w:numPr>
        <w:tabs>
          <w:tab w:val="clear" w:pos="720"/>
          <w:tab w:val="left" w:pos="0" w:leader="none"/>
          <w:tab w:val="left" w:pos="90" w:leader="none"/>
          <w:tab w:val="left" w:pos="180" w:leader="none"/>
          <w:tab w:val="left" w:pos="270" w:leader="none"/>
        </w:tabs>
        <w:spacing w:before="0" w:after="0"/>
        <w:ind w:hanging="274" w:left="0" w:right="0"/>
        <w:jc w:val="both"/>
        <w:rPr>
          <w:sz w:val="24"/>
          <w:szCs w:val="24"/>
          <w:lang w:val="nl-NL"/>
        </w:rPr>
      </w:pPr>
      <w:r>
        <w:rPr>
          <w:sz w:val="24"/>
          <w:szCs w:val="24"/>
          <w:lang w:val="nl-NL"/>
        </w:rPr>
        <w:t>Trong ngày khảo sát (trong vòng 01 ngày làm việc), EQC - CY được phân công tại các VPĐD phải so sánh biên bản khảo sát đó với các phiếu EIR đầu vào và hình ảnh container MD do cảng/bãi cung cấp để xem lỗi hư hỏng có phải do khách hàng gây ra hay không.</w:t>
      </w:r>
    </w:p>
    <w:p>
      <w:pPr>
        <w:pStyle w:val="BodyTextIndent3"/>
        <w:numPr>
          <w:ilvl w:val="0"/>
          <w:numId w:val="4"/>
        </w:numPr>
        <w:tabs>
          <w:tab w:val="clear" w:pos="720"/>
          <w:tab w:val="left" w:pos="0" w:leader="none"/>
          <w:tab w:val="left" w:pos="90" w:leader="none"/>
          <w:tab w:val="left" w:pos="180" w:leader="none"/>
          <w:tab w:val="left" w:pos="270" w:leader="none"/>
        </w:tabs>
        <w:spacing w:before="0" w:after="0"/>
        <w:ind w:hanging="274" w:left="0" w:right="0"/>
        <w:jc w:val="both"/>
        <w:rPr>
          <w:sz w:val="24"/>
          <w:szCs w:val="24"/>
          <w:lang w:val="nl-NL"/>
          <w:ins w:id="64" w:author="Quanglong" w:date="2019-02-27T14:29:00Z"/>
        </w:rPr>
      </w:pPr>
      <w:r>
        <w:rPr>
          <w:sz w:val="24"/>
          <w:szCs w:val="24"/>
          <w:lang w:val="nl-NL"/>
        </w:rPr>
        <w:t xml:space="preserve">Đối với các lỗi do khách hàng gây ra, EQC </w:t>
      </w:r>
      <w:del w:id="55" w:author="HOI VU" w:date="2019-02-19T15:01:00Z">
        <w:r>
          <w:rPr>
            <w:sz w:val="24"/>
            <w:szCs w:val="24"/>
            <w:lang w:val="nl-NL"/>
          </w:rPr>
          <w:delText>-</w:delText>
        </w:r>
      </w:del>
      <w:ins w:id="56" w:author="HOI VU" w:date="2019-02-19T15:01:00Z">
        <w:r>
          <w:rPr>
            <w:sz w:val="24"/>
            <w:szCs w:val="24"/>
            <w:lang w:val="nl-NL"/>
          </w:rPr>
          <w:t>–</w:t>
        </w:r>
      </w:ins>
      <w:r>
        <w:rPr>
          <w:sz w:val="24"/>
          <w:szCs w:val="24"/>
          <w:lang w:val="nl-NL"/>
        </w:rPr>
        <w:t xml:space="preserve"> CY</w:t>
      </w:r>
      <w:ins w:id="57" w:author="HOI VU" w:date="2019-02-19T15:01:00Z">
        <w:r>
          <w:rPr>
            <w:sz w:val="24"/>
            <w:szCs w:val="24"/>
            <w:lang w:val="nl-NL"/>
          </w:rPr>
          <w:t xml:space="preserve"> </w:t>
        </w:r>
      </w:ins>
      <w:ins w:id="58" w:author="HOI VU" w:date="2019-02-19T15:01:00Z">
        <w:del w:id="59" w:author="Quanglong" w:date="2019-02-27T09:13:00Z">
          <w:r>
            <w:rPr>
              <w:sz w:val="24"/>
              <w:szCs w:val="24"/>
              <w:lang w:val="nl-NL"/>
            </w:rPr>
            <w:delText>(là bộ phận nào)</w:delText>
          </w:r>
        </w:del>
      </w:ins>
      <w:del w:id="60" w:author="Quanglong" w:date="2019-02-27T09:13:00Z">
        <w:r>
          <w:rPr>
            <w:sz w:val="24"/>
            <w:szCs w:val="24"/>
            <w:lang w:val="nl-NL"/>
          </w:rPr>
          <w:delText xml:space="preserve"> </w:delText>
        </w:r>
      </w:del>
      <w:r>
        <w:rPr>
          <w:sz w:val="24"/>
          <w:szCs w:val="24"/>
          <w:lang w:val="nl-NL"/>
        </w:rPr>
        <w:t xml:space="preserve">được phân công phải tính phí sửa chữa theo biểu giá thu phí sửa chữa của Công ty được quy định trong Quyết định “Về việc ban hành quy định các khoản phí thu trên các tuyến vận tải” hiện hành, chịu trách nhiệm nhập thông tin đầy đủ vào báo cáo: Tên tàu/Chuyến/Số BL/Tên Khách hàng/ Số tiền phải thu theo mẫu  VLC..... “Báo cáo thu phí sửa chữa”; đồng thời </w:t>
      </w:r>
      <w:ins w:id="61" w:author="Quanglong" w:date="2019-02-27T10:40:00Z">
        <w:r>
          <w:rPr>
            <w:sz w:val="24"/>
            <w:szCs w:val="24"/>
            <w:lang w:val="nl-NL"/>
          </w:rPr>
          <w:t xml:space="preserve">chuyển yêu cầu thu cho bộ phận kế toán thuê và </w:t>
        </w:r>
      </w:ins>
      <w:r>
        <w:rPr>
          <w:sz w:val="24"/>
          <w:szCs w:val="24"/>
          <w:lang w:val="nl-NL"/>
        </w:rPr>
        <w:t xml:space="preserve">nhập số tiền phải thu vào phần mềm (nếu có) và gửi bảng tổng hợp này </w:t>
      </w:r>
      <w:ins w:id="62" w:author="Quanglong" w:date="2019-02-27T10:45:00Z">
        <w:r>
          <w:rPr>
            <w:sz w:val="24"/>
            <w:szCs w:val="24"/>
            <w:lang w:val="nl-NL"/>
          </w:rPr>
          <w:t>cho kế toán, EQC HO để kiểm soát</w:t>
        </w:r>
      </w:ins>
      <w:ins w:id="63" w:author="Quanglong" w:date="2019-02-27T14:29:00Z">
        <w:r>
          <w:rPr>
            <w:sz w:val="24"/>
            <w:szCs w:val="24"/>
            <w:lang w:val="nl-NL"/>
          </w:rPr>
          <w:t>, cc bộ phận chăm sóc khách hàng, sale để thông báo khách hàng.</w:t>
        </w:r>
      </w:ins>
    </w:p>
    <w:p>
      <w:pPr>
        <w:pStyle w:val="BodyTextIndent3"/>
        <w:numPr>
          <w:ilvl w:val="0"/>
          <w:numId w:val="4"/>
        </w:numPr>
        <w:tabs>
          <w:tab w:val="clear" w:pos="720"/>
          <w:tab w:val="left" w:pos="0" w:leader="none"/>
          <w:tab w:val="left" w:pos="90" w:leader="none"/>
          <w:tab w:val="left" w:pos="180" w:leader="none"/>
          <w:tab w:val="left" w:pos="270" w:leader="none"/>
        </w:tabs>
        <w:spacing w:before="0" w:after="0"/>
        <w:ind w:hanging="274" w:left="0" w:right="0"/>
        <w:jc w:val="both"/>
        <w:rPr>
          <w:sz w:val="24"/>
          <w:szCs w:val="24"/>
          <w:lang w:val="nl-NL"/>
        </w:rPr>
      </w:pPr>
      <w:ins w:id="65" w:author="Quanglong" w:date="2019-02-27T14:31:00Z">
        <w:r>
          <w:rPr>
            <w:sz w:val="24"/>
            <w:szCs w:val="24"/>
            <w:lang w:val="nl-NL"/>
          </w:rPr>
          <w:t>EQC-CY lập đề nghị thu gửi kế toán ăn phòng đại diện trực thuộc khi khách hàng đến thanh toán phí phạt sửa chữa hoặc khi hoàn cược.</w:t>
        </w:r>
      </w:ins>
      <w:del w:id="66" w:author="Quanglong" w:date="2019-02-27T10:45:00Z">
        <w:r>
          <w:rPr>
            <w:sz w:val="24"/>
            <w:szCs w:val="24"/>
            <w:lang w:val="nl-NL"/>
          </w:rPr>
          <w:delText>vào các mail:</w:delText>
        </w:r>
      </w:del>
      <w:r>
        <w:rPr>
          <w:sz w:val="24"/>
          <w:szCs w:val="24"/>
          <w:lang w:val="nl-NL"/>
        </w:rPr>
        <w:t xml:space="preserve"> </w:t>
      </w:r>
    </w:p>
    <w:p>
      <w:pPr>
        <w:pStyle w:val="BodyTextIndent3"/>
        <w:numPr>
          <w:ilvl w:val="0"/>
          <w:numId w:val="4"/>
        </w:numPr>
        <w:tabs>
          <w:tab w:val="clear" w:pos="720"/>
          <w:tab w:val="left" w:pos="0" w:leader="none"/>
          <w:tab w:val="left" w:pos="90" w:leader="none"/>
          <w:tab w:val="left" w:pos="180" w:leader="none"/>
          <w:tab w:val="left" w:pos="270" w:leader="none"/>
        </w:tabs>
        <w:spacing w:before="0" w:after="0"/>
        <w:ind w:hanging="274" w:left="0" w:right="0"/>
        <w:jc w:val="both"/>
        <w:rPr>
          <w:sz w:val="24"/>
          <w:szCs w:val="24"/>
          <w:lang w:val="nl-NL"/>
        </w:rPr>
      </w:pPr>
      <w:r>
        <w:rPr>
          <w:sz w:val="24"/>
          <w:szCs w:val="24"/>
          <w:lang w:val="nl-NL"/>
        </w:rPr>
        <w:t>Căn cứ vào thông báo nói trên của bộ phận Quản lý container, Phụ trách</w:t>
      </w:r>
      <w:ins w:id="67" w:author="Ngo Hai Yen" w:date="2019-02-27T11:17:00Z">
        <w:r>
          <w:rPr>
            <w:sz w:val="24"/>
            <w:szCs w:val="24"/>
            <w:lang w:val="nl-NL"/>
          </w:rPr>
          <w:t xml:space="preserve"> nhân viên chăm sóc khách hàng và nhân viên bán hàng</w:t>
        </w:r>
      </w:ins>
      <w:r>
        <w:rPr>
          <w:sz w:val="24"/>
          <w:szCs w:val="24"/>
          <w:lang w:val="nl-NL"/>
        </w:rPr>
        <w:t xml:space="preserve"> </w:t>
      </w:r>
      <w:ins w:id="68" w:author="Quanglong" w:date="2019-02-27T09:08:00Z">
        <w:del w:id="69" w:author="Ngo Hai Yen" w:date="2019-02-27T11:18:00Z">
          <w:r>
            <w:rPr>
              <w:sz w:val="24"/>
              <w:szCs w:val="24"/>
              <w:lang w:val="nl-NL"/>
            </w:rPr>
            <w:delText xml:space="preserve">CS phối hợp với SALE </w:delText>
          </w:r>
        </w:del>
      </w:ins>
      <w:del w:id="70" w:author="Quanglong" w:date="2019-02-27T09:09:00Z">
        <w:r>
          <w:rPr>
            <w:sz w:val="24"/>
            <w:szCs w:val="24"/>
            <w:lang w:val="nl-NL"/>
          </w:rPr>
          <w:delText>tuyến phòng Thị trường</w:delText>
        </w:r>
      </w:del>
      <w:del w:id="71" w:author="Quanglong" w:date="2019-02-27T09:13:00Z">
        <w:r>
          <w:rPr>
            <w:sz w:val="24"/>
            <w:szCs w:val="24"/>
            <w:lang w:val="nl-NL"/>
          </w:rPr>
          <w:delText xml:space="preserve"> </w:delText>
        </w:r>
      </w:del>
      <w:ins w:id="72" w:author="HOI VU" w:date="2019-02-19T15:00:00Z">
        <w:del w:id="73" w:author="Quanglong" w:date="2019-02-27T09:13:00Z">
          <w:r>
            <w:rPr>
              <w:sz w:val="24"/>
              <w:szCs w:val="24"/>
              <w:lang w:val="nl-NL"/>
            </w:rPr>
            <w:delText>(phòng Thị trường là phòng nào??)</w:delText>
          </w:r>
        </w:del>
      </w:ins>
      <w:ins w:id="74" w:author="HOI VU" w:date="2019-02-19T15:00:00Z">
        <w:r>
          <w:rPr>
            <w:sz w:val="24"/>
            <w:szCs w:val="24"/>
            <w:lang w:val="nl-NL"/>
          </w:rPr>
          <w:t xml:space="preserve"> </w:t>
        </w:r>
      </w:ins>
      <w:r>
        <w:rPr>
          <w:sz w:val="24"/>
          <w:szCs w:val="24"/>
          <w:lang w:val="nl-NL"/>
        </w:rPr>
        <w:t xml:space="preserve">thông báo tới khách hàng số tiền sửa chữa container hư hỏng. </w:t>
      </w:r>
    </w:p>
    <w:p>
      <w:pPr>
        <w:pStyle w:val="BodyTextIndent3"/>
        <w:numPr>
          <w:ilvl w:val="0"/>
          <w:numId w:val="4"/>
        </w:numPr>
        <w:tabs>
          <w:tab w:val="clear" w:pos="720"/>
          <w:tab w:val="left" w:pos="0" w:leader="none"/>
          <w:tab w:val="left" w:pos="90" w:leader="none"/>
          <w:tab w:val="left" w:pos="180" w:leader="none"/>
          <w:tab w:val="left" w:pos="270" w:leader="none"/>
        </w:tabs>
        <w:spacing w:before="0" w:after="0"/>
        <w:ind w:hanging="274" w:left="0" w:right="0"/>
        <w:jc w:val="both"/>
        <w:rPr>
          <w:sz w:val="24"/>
          <w:szCs w:val="24"/>
          <w:lang w:val="nl-NL"/>
        </w:rPr>
      </w:pPr>
      <w:r>
        <w:rPr>
          <w:sz w:val="24"/>
          <w:szCs w:val="24"/>
          <w:lang w:val="nl-NL"/>
        </w:rPr>
        <w:t>Cuối ngày/Đầu giờ ngày hôm sau, EQC - CY kiểm tra đối chiếu lại</w:t>
      </w:r>
      <w:ins w:id="75" w:author="Quanglong" w:date="2019-02-27T10:42:00Z">
        <w:r>
          <w:rPr>
            <w:sz w:val="24"/>
            <w:szCs w:val="24"/>
            <w:lang w:val="nl-NL"/>
          </w:rPr>
          <w:t xml:space="preserve"> với</w:t>
        </w:r>
      </w:ins>
      <w:del w:id="76" w:author="Quanglong" w:date="2019-02-27T10:42:00Z">
        <w:r>
          <w:rPr>
            <w:sz w:val="24"/>
            <w:szCs w:val="24"/>
            <w:lang w:val="nl-NL"/>
          </w:rPr>
          <w:delText>, xem</w:delText>
        </w:r>
      </w:del>
      <w:r>
        <w:rPr>
          <w:sz w:val="24"/>
          <w:szCs w:val="24"/>
          <w:lang w:val="nl-NL"/>
        </w:rPr>
        <w:t xml:space="preserve"> kế toán </w:t>
      </w:r>
      <w:ins w:id="77" w:author="Quanglong" w:date="2019-02-27T10:42:00Z">
        <w:r>
          <w:rPr>
            <w:sz w:val="24"/>
            <w:szCs w:val="24"/>
            <w:lang w:val="nl-NL"/>
          </w:rPr>
          <w:t xml:space="preserve">cho những hóa đơn </w:t>
        </w:r>
      </w:ins>
      <w:r>
        <w:rPr>
          <w:sz w:val="24"/>
          <w:szCs w:val="24"/>
          <w:lang w:val="nl-NL"/>
        </w:rPr>
        <w:t>đã xuất</w:t>
      </w:r>
      <w:del w:id="78" w:author="Quanglong" w:date="2019-02-27T10:43:00Z">
        <w:r>
          <w:rPr>
            <w:sz w:val="24"/>
            <w:szCs w:val="24"/>
            <w:lang w:val="nl-NL"/>
          </w:rPr>
          <w:delText xml:space="preserve"> hóa đơn</w:delText>
        </w:r>
      </w:del>
      <w:r>
        <w:rPr>
          <w:sz w:val="24"/>
          <w:szCs w:val="24"/>
          <w:lang w:val="nl-NL"/>
        </w:rPr>
        <w:t xml:space="preserve"> để thu tiền khách hàng</w:t>
      </w:r>
      <w:del w:id="79" w:author="Quanglong" w:date="2019-02-27T10:43:00Z">
        <w:r>
          <w:rPr>
            <w:sz w:val="24"/>
            <w:szCs w:val="24"/>
            <w:lang w:val="nl-NL"/>
          </w:rPr>
          <w:delText xml:space="preserve"> chưa</w:delText>
        </w:r>
      </w:del>
      <w:r>
        <w:rPr>
          <w:sz w:val="24"/>
          <w:szCs w:val="24"/>
          <w:lang w:val="nl-NL"/>
        </w:rPr>
        <w:t>. Theo báo cáo “Bảng kê các khoản phải thu khi hoàn cược”</w:t>
      </w:r>
      <w:ins w:id="80" w:author="HOI VU" w:date="2019-02-19T15:02:00Z">
        <w:del w:id="81" w:author="Quanglong" w:date="2019-02-27T09:13:00Z">
          <w:r>
            <w:rPr>
              <w:sz w:val="24"/>
              <w:szCs w:val="24"/>
              <w:lang w:val="nl-NL"/>
            </w:rPr>
            <w:delText xml:space="preserve"> (có báo cáo này hay không??)</w:delText>
          </w:r>
        </w:del>
      </w:ins>
      <w:r>
        <w:rPr>
          <w:sz w:val="24"/>
          <w:szCs w:val="24"/>
          <w:lang w:val="nl-NL"/>
        </w:rPr>
        <w:t xml:space="preserve"> để xác định:</w:t>
      </w:r>
    </w:p>
    <w:p>
      <w:pPr>
        <w:pStyle w:val="ColorfulList-Accent1"/>
        <w:numPr>
          <w:ilvl w:val="0"/>
          <w:numId w:val="3"/>
        </w:numPr>
        <w:spacing w:lineRule="auto" w:line="240" w:before="0" w:after="0"/>
        <w:ind w:hanging="295" w:left="284" w:right="0"/>
        <w:contextualSpacing/>
        <w:rPr>
          <w:rFonts w:ascii="Times New Roman" w:hAnsi="Times New Roman" w:cs="Times New Roman"/>
          <w:sz w:val="24"/>
          <w:szCs w:val="24"/>
          <w:lang w:val="nl-NL"/>
        </w:rPr>
      </w:pPr>
      <w:r>
        <w:rPr>
          <w:rFonts w:cs="Times New Roman" w:ascii="Times New Roman" w:hAnsi="Times New Roman"/>
          <w:sz w:val="24"/>
          <w:szCs w:val="24"/>
          <w:lang w:val="nl-NL"/>
        </w:rPr>
        <w:t>Trường hợp nào phát sinh, đã thu được tiền của khách hàng.</w:t>
      </w:r>
    </w:p>
    <w:p>
      <w:pPr>
        <w:pStyle w:val="ColorfulList-Accent1"/>
        <w:numPr>
          <w:ilvl w:val="0"/>
          <w:numId w:val="3"/>
        </w:numPr>
        <w:spacing w:lineRule="auto" w:line="240" w:before="0" w:after="0"/>
        <w:ind w:hanging="295" w:left="284" w:right="0"/>
        <w:contextualSpacing/>
        <w:rPr>
          <w:rFonts w:ascii="Times New Roman" w:hAnsi="Times New Roman" w:cs="Times New Roman"/>
          <w:sz w:val="24"/>
          <w:szCs w:val="24"/>
          <w:lang w:val="nl-NL"/>
          <w:ins w:id="82" w:author="Ngo Hai Yen" w:date="2019-02-28T08:41:00Z"/>
        </w:rPr>
      </w:pPr>
      <w:r>
        <w:rPr>
          <w:rFonts w:cs="Times New Roman" w:ascii="Times New Roman" w:hAnsi="Times New Roman"/>
          <w:sz w:val="24"/>
          <w:szCs w:val="24"/>
          <w:lang w:val="nl-NL"/>
        </w:rPr>
        <w:t xml:space="preserve">Trường hợp nào phát sinh, chưa thu được tiền của khách hàng, lý do tại sao. Sau đó, chuyên viên bộ phận Quản lý container các văn phòng gửi báo cáo tới phòng EQC HO, TCKT - HO trước 12 giờ ngày hôm sau.  </w:t>
      </w:r>
    </w:p>
    <w:p>
      <w:pPr>
        <w:pStyle w:val="ColorfulList-Accent1"/>
        <w:numPr>
          <w:ilvl w:val="0"/>
          <w:numId w:val="0"/>
        </w:numPr>
        <w:spacing w:lineRule="auto" w:line="240" w:before="0" w:after="0"/>
        <w:ind w:hanging="295" w:left="720" w:right="0"/>
        <w:contextualSpacing/>
        <w:rPr>
          <w:rFonts w:ascii="Times New Roman" w:hAnsi="Times New Roman" w:cs="Times New Roman"/>
          <w:sz w:val="24"/>
          <w:szCs w:val="24"/>
          <w:lang w:val="nl-NL"/>
          <w:ins w:id="84" w:author="Ngo Hai Yen" w:date="2019-02-28T08:41:00Z"/>
        </w:rPr>
      </w:pPr>
      <w:ins w:id="83" w:author="Ngo Hai Yen" w:date="2019-02-28T08:41:00Z">
        <w:r>
          <w:rPr>
            <w:rFonts w:cs="Times New Roman" w:ascii="Times New Roman" w:hAnsi="Times New Roman"/>
            <w:sz w:val="24"/>
            <w:szCs w:val="24"/>
            <w:lang w:val="nl-NL"/>
          </w:rPr>
        </w:r>
      </w:ins>
    </w:p>
    <w:p>
      <w:pPr>
        <w:pStyle w:val="ColorfulList-Accent1"/>
        <w:numPr>
          <w:ilvl w:val="0"/>
          <w:numId w:val="0"/>
        </w:numPr>
        <w:spacing w:lineRule="auto" w:line="240" w:before="0" w:after="0"/>
        <w:ind w:hanging="295" w:left="720" w:right="0"/>
        <w:contextualSpacing/>
        <w:rPr>
          <w:rFonts w:ascii="Times New Roman" w:hAnsi="Times New Roman" w:cs="Times New Roman"/>
          <w:sz w:val="24"/>
          <w:szCs w:val="24"/>
          <w:lang w:val="nl-NL"/>
          <w:ins w:id="86" w:author="Ngo Hai Yen" w:date="2019-02-28T08:41:00Z"/>
        </w:rPr>
      </w:pPr>
      <w:ins w:id="85" w:author="Ngo Hai Yen" w:date="2019-02-28T08:41:00Z">
        <w:r>
          <w:rPr>
            <w:rFonts w:cs="Times New Roman" w:ascii="Times New Roman" w:hAnsi="Times New Roman"/>
            <w:sz w:val="24"/>
            <w:szCs w:val="24"/>
            <w:lang w:val="nl-NL"/>
          </w:rPr>
        </w:r>
      </w:ins>
    </w:p>
    <w:p>
      <w:pPr>
        <w:pStyle w:val="ColorfulList-Accent1"/>
        <w:numPr>
          <w:ilvl w:val="0"/>
          <w:numId w:val="0"/>
        </w:numPr>
        <w:spacing w:lineRule="auto" w:line="240" w:before="0" w:after="0"/>
        <w:ind w:hanging="295" w:left="720" w:right="0"/>
        <w:contextualSpacing/>
        <w:rPr>
          <w:rFonts w:ascii="Times New Roman" w:hAnsi="Times New Roman" w:cs="Times New Roman"/>
          <w:sz w:val="24"/>
          <w:szCs w:val="24"/>
          <w:lang w:val="nl-NL"/>
        </w:rPr>
      </w:pPr>
      <w:r>
        <w:rPr>
          <w:rFonts w:cs="Times New Roman" w:ascii="Times New Roman" w:hAnsi="Times New Roman"/>
          <w:sz w:val="24"/>
          <w:szCs w:val="24"/>
          <w:lang w:val="nl-NL"/>
        </w:rPr>
      </w:r>
    </w:p>
    <w:p>
      <w:pPr>
        <w:pStyle w:val="Normal"/>
        <w:numPr>
          <w:ilvl w:val="0"/>
          <w:numId w:val="0"/>
        </w:numPr>
        <w:tabs>
          <w:tab w:val="clear" w:pos="720"/>
          <w:tab w:val="left" w:pos="284" w:leader="none"/>
          <w:tab w:val="left" w:pos="567" w:leader="none"/>
        </w:tabs>
        <w:spacing w:before="120" w:after="120"/>
        <w:ind w:hanging="187" w:left="-173" w:right="0"/>
        <w:jc w:val="both"/>
        <w:outlineLvl w:val="0"/>
        <w:rPr/>
      </w:pPr>
      <w:r>
        <w:rPr/>
        <w:t>2. Biểu phí phạt sửa chữa Container áp dụng như sau:</w:t>
      </w:r>
    </w:p>
    <w:tbl>
      <w:tblPr>
        <w:tblW w:w="10026" w:type="dxa"/>
        <w:jc w:val="left"/>
        <w:tblInd w:w="108" w:type="dxa"/>
        <w:tblLayout w:type="fixed"/>
        <w:tblCellMar>
          <w:top w:w="0" w:type="dxa"/>
          <w:left w:w="108" w:type="dxa"/>
          <w:bottom w:w="0" w:type="dxa"/>
          <w:right w:w="108" w:type="dxa"/>
        </w:tblCellMar>
      </w:tblPr>
      <w:tblGrid>
        <w:gridCol w:w="695"/>
        <w:gridCol w:w="4345"/>
        <w:gridCol w:w="1287"/>
        <w:gridCol w:w="1095"/>
        <w:gridCol w:w="1308"/>
        <w:gridCol w:w="1296"/>
      </w:tblGrid>
      <w:tr>
        <w:trPr>
          <w:trHeight w:val="269" w:hRule="atLeast"/>
        </w:trPr>
        <w:tc>
          <w:tcPr>
            <w:tcW w:w="10026" w:type="dxa"/>
            <w:gridSpan w:val="6"/>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lang w:val="nl-NL"/>
              </w:rPr>
            </w:pPr>
            <w:r>
              <w:rPr>
                <w:color w:val="000000"/>
                <w:sz w:val="24"/>
                <w:szCs w:val="24"/>
                <w:lang w:val="nl-NL"/>
              </w:rPr>
              <w:t> </w:t>
            </w:r>
            <w:r>
              <w:rPr>
                <w:color w:val="000000"/>
                <w:sz w:val="24"/>
                <w:szCs w:val="24"/>
                <w:lang w:val="nl-NL"/>
              </w:rPr>
              <w:t>Đơn vị tính đồng (đã bao gồm thuế GTGT)</w:t>
            </w:r>
          </w:p>
        </w:tc>
      </w:tr>
      <w:tr>
        <w:trPr>
          <w:trHeight w:val="721"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STT</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HẠNG MỤC SỬA CHỮA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PHƯƠNG ÁN SỬA CHỮA</w:t>
            </w:r>
          </w:p>
        </w:tc>
        <w:tc>
          <w:tcPr>
            <w:tcW w:w="10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SL</w:t>
            </w:r>
          </w:p>
        </w:tc>
        <w:tc>
          <w:tcPr>
            <w:tcW w:w="130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ĐV</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Đề xuất</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tăng cứng 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194.700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tăng cứng 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150.150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pPr>
            <w:r>
              <w:rPr>
                <w:b/>
                <w:bCs/>
                <w:color w:val="000000"/>
                <w:sz w:val="24"/>
                <w:szCs w:val="24"/>
              </w:rPr>
              <w:t xml:space="preserve">          </w:t>
            </w:r>
            <w:r>
              <w:rPr>
                <w:b/>
                <w:bCs/>
                <w:color w:val="000000"/>
                <w:sz w:val="24"/>
                <w:szCs w:val="24"/>
              </w:rPr>
              <w:t xml:space="preserve">123.750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 suốt chiều dài 40'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6.444.900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 suốt chiều dài 20'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3.366.000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 suốt chiều dài 40'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12.417.900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 suốt chiều dài 20'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pPr>
            <w:r>
              <w:rPr>
                <w:b/>
                <w:bCs/>
                <w:color w:val="000000"/>
                <w:sz w:val="24"/>
                <w:szCs w:val="24"/>
              </w:rPr>
              <w:t xml:space="preserve">       </w:t>
            </w:r>
            <w:r>
              <w:rPr>
                <w:b/>
                <w:bCs/>
                <w:color w:val="000000"/>
                <w:sz w:val="24"/>
                <w:szCs w:val="24"/>
              </w:rPr>
              <w:t xml:space="preserve">6.265.050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229.350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174.900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140.250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112.200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dưới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103.950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Thanh đệm 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Thanh đệm ván sàn ( Nẹp Sàn )</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60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486.750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Thanh đệm ván sàn ( Nẹp Sàn )</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Lắp lại</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600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859.650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Thanh đệm ván sàn ( Nẹp Sàn )</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600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1.407.450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Gù</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1.125.300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4</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Tấm chịu lực góc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Tấm chịu lực góc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301.950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Tấm chịu lực góc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174.900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Tấm chịu lực góc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145.200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Tấm chịu lực góc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130.350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5</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gầm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gầm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229.350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gầm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140.250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gầm suốt chiều dài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612.150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gầm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882.750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gầm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174.900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gầm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135.300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gầm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107.250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6</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Tấm CSC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Tấm CSC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240.900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Tấm CSC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Sửa</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118.800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7</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Nhãn mác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Nhãn mác hàng hoá</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Bóc</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Miếng</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44.550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8</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gioăng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 thế toàn bộ joan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Bộ</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3.775.200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gioăng cửa (1 cánh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Bộ</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1.887.600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 joan cửa một đoạn 240cm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981.750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gioăng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511.500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gioăng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60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270.600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9</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Nẹp gioăng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Nẹp gioăng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422.400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Nẹp gioăng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231.000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Nẹp gioăng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128.700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Nẹp gioăng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217.800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Nẹp gioăng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Lắp lại</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72.600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10</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Tay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Tay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308.550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Tay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95.700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11</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Vấu đỡ tay cửa (di động)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Vấu tay cửa (di động) ( Khóa seal )</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141.900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Vấu tay cửa (di động) ( Khóa seal )</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69.300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12</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Chốt tay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Chốt tay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141.900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13</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Vấu đỡ tay cửa (Cố định)</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Vấu đỡ tay cửa (Cố định)</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67.650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Vấu đỡ tay cửa (Cố định)</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143.550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14</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174.900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1.080.750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2.125.200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214.500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168.300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112.200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130.350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103.950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15</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Mã tăng cứng 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tăng cứng 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Miếng</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110.550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tăng cứng đà trên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Miếng</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97.350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16</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Bản lề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Bản lề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636.900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Bản lề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97.350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Bản lề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pPr>
            <w:r>
              <w:rPr>
                <w:b/>
                <w:bCs/>
                <w:color w:val="000000"/>
                <w:sz w:val="24"/>
                <w:szCs w:val="24"/>
              </w:rPr>
              <w:t xml:space="preserve">          </w:t>
            </w:r>
            <w:r>
              <w:rPr>
                <w:b/>
                <w:bCs/>
                <w:color w:val="000000"/>
                <w:sz w:val="24"/>
                <w:szCs w:val="24"/>
              </w:rPr>
              <w:t xml:space="preserve">155.100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Trục bản lề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66.000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Trục bản lề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141.900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17</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Khung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 thế 01 cánh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5.598.450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 khung ngang cửa (trên, hoặc dưới) 100cm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925.650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Khung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237.600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Khung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674.850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Khung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516.450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Khung cửa (cạnh đứng)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1.108.800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Khung cửa (cạnh đứng)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270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1.258.950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Khung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257.400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18</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dưới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316.800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1.815.000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2.433.750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455.400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112.200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19</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Mã tăng cứng đà dưới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tăng cứng đà dưới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150.150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20</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Hộp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Hộp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140.250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Hộp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739.200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Hộp nâng ( cả bộ)</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Bộ</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2.735.700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21</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Mã chặn hộp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chặn hộp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161.700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chặn hộp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87.450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chặn hộp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chặn hộp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112.200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22</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Trụ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701.250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188.100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trước DC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5.115.000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trước HC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270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6.309.600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161.700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Trụ trước </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123.750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23</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Trụ sau (trụ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1.189.650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516.450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cửa DC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8.104.800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cửa HC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9.787.800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257.400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150.150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112.200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Mép trụ cửa J</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234.300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Mép trụ cửa J</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60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410.850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Mép trụ cửa J</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Mép trụ cửa J</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Mép trụ cửa J</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103.950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24</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trên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249.150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1.125.300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2.199.450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336.600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100.650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127.050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trên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100.650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25</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249.150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 20'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1.339.800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 40'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1.349.700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 20'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2.125.200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 40'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2.128.500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399.300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158.400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100.650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140.250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108.900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26</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Mã tăng cứng 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tăng cứng 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Miéng</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tăng cứng đà dưới trước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Miéng</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97.350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27</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Tấm chịu lực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Tấm chịu lực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990.000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Tấm chịu lực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900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cm2</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273.900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28</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Khuyên lashing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Khuyên lashing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132.000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Khuyên lashing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66.000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Khuyên lashing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97.350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Khuyên lashing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Piece</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82.500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29</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Vấu cam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Vấu cam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270.600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30</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Cam trục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Cam trục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270.600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31</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Trục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Trục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788.700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Trục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161.700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Trục cửa</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Tháo 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155.100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Trục cửa ( 1 trục)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102.300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32</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ốp trục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Ôp chính</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287.100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Ôp chính</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77.550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Ôp phụ</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67.650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Ôp phụ</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141.900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33</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ốp thông gió</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ốp thông gió (nhỏ)</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414.150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ốp thông gió (lớn)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Piece</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341.550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ốp thông gió</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Tháo-lắp lại</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Piece</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112.200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34</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Tôn sườn, mặt trước,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nóc (1 chỗ)</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900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cm2</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265.650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900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cm2</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221.100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900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cm2</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158.400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nóc 120x120cm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1.443.750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nóc 60x120cm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836.550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3600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cm2</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105.600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10800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cm2</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239.250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10800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cm2</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118.800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100.650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DC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2.692.800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sườn, mặt trước HC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3.199.350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nóc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2.692.800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35</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273.900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trên 600cm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4.304.850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trên 1200cm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8.245.050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311.850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120.450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155.100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thêm</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67.650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112.200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36</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Mã tăng cứng 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Mã tăng cứng đà dọc trên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97.350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37</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gầm hộp ( thuộc dầm cổ ngỗng)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gầm hộp</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438.900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gầm hộp</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2.651.550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38</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Tôn dầm cổ ngỗng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dầm cổ ngỗng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5.545.650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Tôn dầm cổ ngỗng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Tấm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150.150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39</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dọc dầm cổ ngỗng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dầm cổ ngỗng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328.350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dầm cổ ngỗng suốt chiều dài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2.112.000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dầm cổ ngỗng suốt chiều dài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3.333.000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dầm cổ ngỗng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 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135.300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dầm cổ ngỗng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115.500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Đà dọc dầm cổ ngỗng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95.700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right"/>
              <w:rPr>
                <w:b/>
                <w:bCs/>
                <w:color w:val="000000"/>
                <w:sz w:val="24"/>
                <w:szCs w:val="24"/>
              </w:rPr>
            </w:pPr>
            <w:r>
              <w:rPr>
                <w:b/>
                <w:bCs/>
                <w:color w:val="000000"/>
                <w:sz w:val="24"/>
                <w:szCs w:val="24"/>
              </w:rPr>
              <w:t>40</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60x120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895.950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90x120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1.415.700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120x120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1.595.550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150x120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2.116.950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180x120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2.636.700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240x120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3.057.450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 20'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Cont</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15.326.850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 40'</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Cont</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30.576.150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Bắt vít</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206.250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Mài 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 20DC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Mài sàn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50%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123.750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 20DC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Mài sàn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198.000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 40HC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Mài sàn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50%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198.000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Ván sàn 40HC</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Mài sàn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100%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330.000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41</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Sơn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Bề mặt 120 x 240cm </w:t>
            </w:r>
            <w:r>
              <w:rPr>
                <w:i/>
                <w:iCs/>
                <w:color w:val="000000"/>
                <w:sz w:val="24"/>
                <w:szCs w:val="24"/>
              </w:rPr>
              <w:t>(sơn trong hoặc ngoài)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Cọ &amp; sơn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264.000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Bề mặt 240 x 600 cm</w:t>
            </w:r>
            <w:r>
              <w:rPr>
                <w:i/>
                <w:iCs/>
                <w:color w:val="000000"/>
                <w:sz w:val="24"/>
                <w:szCs w:val="24"/>
              </w:rPr>
              <w:t xml:space="preserve"> (sơn trong hoặc ngoài)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Cọ &amp; sơn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856.350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Mỗi bề mặt 120 x 120 cm</w:t>
            </w:r>
            <w:r>
              <w:rPr>
                <w:i/>
                <w:iCs/>
                <w:color w:val="000000"/>
                <w:sz w:val="24"/>
                <w:szCs w:val="24"/>
              </w:rPr>
              <w:t xml:space="preserve"> (sơn trong hoặc ngoài)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Cọ &amp; sơn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Mảnh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135.300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20% container 20' </w:t>
            </w:r>
            <w:r>
              <w:rPr>
                <w:i/>
                <w:iCs/>
                <w:color w:val="000000"/>
                <w:sz w:val="24"/>
                <w:szCs w:val="24"/>
              </w:rPr>
              <w:t>(sơn trong hoặc ngoài)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Cọ &amp; sơn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504.900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20% container 40' </w:t>
            </w:r>
            <w:r>
              <w:rPr>
                <w:i/>
                <w:iCs/>
                <w:color w:val="000000"/>
                <w:sz w:val="24"/>
                <w:szCs w:val="24"/>
              </w:rPr>
              <w:t>(sơn trong hoặc ngoài)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Cọ &amp; sơn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856.350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50% container 20' </w:t>
            </w:r>
            <w:r>
              <w:rPr>
                <w:i/>
                <w:iCs/>
                <w:color w:val="000000"/>
                <w:sz w:val="24"/>
                <w:szCs w:val="24"/>
              </w:rPr>
              <w:t>(sơn trong hoặc ngoài)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Cọ &amp; sơn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1.155.000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50% container 40' </w:t>
            </w:r>
            <w:r>
              <w:rPr>
                <w:i/>
                <w:iCs/>
                <w:color w:val="000000"/>
                <w:sz w:val="24"/>
                <w:szCs w:val="24"/>
              </w:rPr>
              <w:t>(sơn trong hoặc ngoài)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Cọ &amp; sơn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2.079.000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100% container 20' </w:t>
            </w:r>
            <w:r>
              <w:rPr>
                <w:i/>
                <w:iCs/>
                <w:color w:val="000000"/>
                <w:sz w:val="24"/>
                <w:szCs w:val="24"/>
              </w:rPr>
              <w:t>(sơn trong hoặc ngoài)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Cọ &amp; sơn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2.100.450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100% container 40' </w:t>
            </w:r>
            <w:r>
              <w:rPr>
                <w:i/>
                <w:iCs/>
                <w:color w:val="000000"/>
                <w:sz w:val="24"/>
                <w:szCs w:val="24"/>
              </w:rPr>
              <w:t>(sơn trong hoặc ngoài)</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Cọ &amp; sơn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Chiếc</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3.780.150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42</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ĐÀ NÓC &amp; GÓC BẢO VỆ</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Thay thế thanh đà nóc </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1.194.600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Gò thanh đà nóc đầu tiên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219.450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Gò mỗi thanh đà nóc tiếp theo</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thanh</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204.600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Hàn mỗi thanh đà nóc </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color w:val="000000"/>
                <w:sz w:val="24"/>
                <w:szCs w:val="24"/>
              </w:rPr>
            </w:pPr>
            <w:r>
              <w:rPr>
                <w:b/>
                <w:bCs/>
                <w:color w:val="000000"/>
                <w:sz w:val="24"/>
                <w:szCs w:val="24"/>
              </w:rPr>
              <w:t xml:space="preserve">          </w:t>
            </w:r>
            <w:r>
              <w:rPr>
                <w:b/>
                <w:bCs/>
                <w:color w:val="000000"/>
                <w:sz w:val="24"/>
                <w:szCs w:val="24"/>
              </w:rPr>
              <w:t xml:space="preserve">108.900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43</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YẾM 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 xml:space="preserve">                   </w:t>
            </w:r>
            <w:r>
              <w:rPr>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 thế toàn bộ yếm 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b/>
                <w:bCs/>
                <w:color w:val="000000"/>
                <w:sz w:val="24"/>
                <w:szCs w:val="24"/>
                <w:u w:val="single"/>
              </w:rPr>
            </w:pPr>
            <w:r>
              <w:rPr>
                <w:b/>
                <w:bCs/>
                <w:color w:val="000000"/>
                <w:sz w:val="24"/>
                <w:szCs w:val="24"/>
                <w:u w:val="single"/>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1.197.900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 yếm ván sàn tấm đầu tiên 225cm2(15cmx15cm)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160.050 </w:t>
            </w:r>
          </w:p>
        </w:tc>
      </w:tr>
      <w:tr>
        <w:trPr>
          <w:trHeight w:val="937"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 yếm ván sàn từ 225cm2(15cmx15cm) tới 900 cm2(30cmx30cm)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249.150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 yếm ván sàn 30cmx60cm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351.450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 yếm ván sàn 30cmx90cm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476.850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 yếm ván sàn 30cmx120cm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Vá</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630.300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Siết chặt lại yếm ván sàn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Làm chặt</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460.350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44</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KHOEN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 xml:space="preserve">                   </w:t>
            </w:r>
            <w:r>
              <w:rPr>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xml:space="preserve">Thay thế 01 khoen </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135.300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45</w:t>
            </w:r>
          </w:p>
        </w:tc>
        <w:tc>
          <w:tcPr>
            <w:tcW w:w="434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b/>
                <w:bCs/>
                <w:i/>
                <w:i/>
                <w:iCs/>
                <w:color w:val="000000"/>
                <w:sz w:val="24"/>
                <w:szCs w:val="24"/>
              </w:rPr>
            </w:pPr>
            <w:r>
              <w:rPr>
                <w:b/>
                <w:bCs/>
                <w:i/>
                <w:iCs/>
                <w:color w:val="000000"/>
                <w:sz w:val="24"/>
                <w:szCs w:val="24"/>
              </w:rPr>
              <w:t>LỖ TIẾP XÚC CÀNG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Thay thế khe tiếp xúc càng nâng đầu tiên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709.500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Thay thế mỗi khe tiếp xúc càng nâng tiếp theo</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709.500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Gò khe tiếp xúc càng nâng đầu tiên</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198.000 </w:t>
            </w:r>
          </w:p>
        </w:tc>
      </w:tr>
      <w:tr>
        <w:trPr>
          <w:trHeight w:val="625"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Gò mỗi khe tiếp xúc càng nâng tiếp theo</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198.000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Hàn khe càng nâng 15 cm đầu</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74.250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Hàn khe càng nâng 15 cm tiếp theo</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Hàn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15</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74.250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Cắt thay 30cm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30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141.900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Cắt thay 60cm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60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283.800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Cắt thay 90cm</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Cắt 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90</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cm</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425.700 </w:t>
            </w:r>
          </w:p>
        </w:tc>
      </w:tr>
      <w:tr>
        <w:trPr>
          <w:trHeight w:val="324"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b/>
                <w:bCs/>
                <w:color w:val="000000"/>
                <w:sz w:val="24"/>
                <w:szCs w:val="24"/>
              </w:rPr>
            </w:pPr>
            <w:r>
              <w:rPr>
                <w:b/>
                <w:bCs/>
                <w:color w:val="000000"/>
                <w:sz w:val="24"/>
                <w:szCs w:val="24"/>
              </w:rPr>
              <w:t>46</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i/>
                <w:i/>
                <w:iCs/>
                <w:color w:val="000000"/>
                <w:sz w:val="24"/>
                <w:szCs w:val="24"/>
              </w:rPr>
            </w:pPr>
            <w:r>
              <w:rPr>
                <w:b/>
                <w:bCs/>
                <w:i/>
                <w:iCs/>
                <w:color w:val="000000"/>
                <w:sz w:val="24"/>
                <w:szCs w:val="24"/>
              </w:rPr>
              <w:t>HỘP CÀNG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 </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Thay thế hộp càng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Thay</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166.650 </w:t>
            </w:r>
          </w:p>
        </w:tc>
      </w:tr>
      <w:tr>
        <w:trPr>
          <w:trHeight w:val="312" w:hRule="atLeast"/>
        </w:trPr>
        <w:tc>
          <w:tcPr>
            <w:tcW w:w="6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 </w:t>
            </w:r>
          </w:p>
        </w:tc>
        <w:tc>
          <w:tcPr>
            <w:tcW w:w="434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color w:val="000000"/>
                <w:sz w:val="24"/>
                <w:szCs w:val="24"/>
              </w:rPr>
            </w:pPr>
            <w:r>
              <w:rPr>
                <w:color w:val="000000"/>
                <w:sz w:val="24"/>
                <w:szCs w:val="24"/>
              </w:rPr>
              <w:t>Gò hộp càng nâng</w:t>
            </w:r>
          </w:p>
        </w:tc>
        <w:tc>
          <w:tcPr>
            <w:tcW w:w="128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rPr>
                <w:color w:val="000000"/>
                <w:sz w:val="24"/>
                <w:szCs w:val="24"/>
              </w:rPr>
            </w:pPr>
            <w:r>
              <w:rPr>
                <w:color w:val="000000"/>
                <w:sz w:val="24"/>
                <w:szCs w:val="24"/>
              </w:rPr>
              <w:t>Nắn</w:t>
            </w:r>
          </w:p>
        </w:tc>
        <w:tc>
          <w:tcPr>
            <w:tcW w:w="10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1</w:t>
            </w:r>
          </w:p>
        </w:tc>
        <w:tc>
          <w:tcPr>
            <w:tcW w:w="13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jc w:val="center"/>
              <w:rPr>
                <w:color w:val="000000"/>
                <w:sz w:val="24"/>
                <w:szCs w:val="24"/>
              </w:rPr>
            </w:pPr>
            <w:r>
              <w:rPr>
                <w:color w:val="000000"/>
                <w:sz w:val="24"/>
                <w:szCs w:val="24"/>
              </w:rPr>
              <w:t>cái</w:t>
            </w:r>
          </w:p>
        </w:tc>
        <w:tc>
          <w:tcPr>
            <w:tcW w:w="12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b/>
                <w:bCs/>
                <w:color w:val="000000"/>
                <w:sz w:val="24"/>
                <w:szCs w:val="24"/>
              </w:rPr>
            </w:pPr>
            <w:r>
              <w:rPr>
                <w:b/>
                <w:bCs/>
                <w:color w:val="000000"/>
                <w:sz w:val="24"/>
                <w:szCs w:val="24"/>
              </w:rPr>
              <w:t xml:space="preserve">            </w:t>
            </w:r>
            <w:r>
              <w:rPr>
                <w:b/>
                <w:bCs/>
                <w:color w:val="000000"/>
                <w:sz w:val="24"/>
                <w:szCs w:val="24"/>
              </w:rPr>
              <w:t xml:space="preserve">87.450 </w:t>
            </w:r>
          </w:p>
        </w:tc>
      </w:tr>
    </w:tbl>
    <w:p>
      <w:pPr>
        <w:pStyle w:val="ColorfulList-Accent1"/>
        <w:spacing w:before="0" w:after="0"/>
        <w:ind w:left="-11" w:right="0"/>
        <w:contextualSpacing/>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numPr>
          <w:ilvl w:val="0"/>
          <w:numId w:val="0"/>
        </w:numPr>
        <w:tabs>
          <w:tab w:val="clear" w:pos="720"/>
          <w:tab w:val="left" w:pos="284" w:leader="none"/>
          <w:tab w:val="left" w:pos="567" w:leader="none"/>
        </w:tabs>
        <w:ind w:hanging="187" w:left="-173" w:right="0"/>
        <w:jc w:val="both"/>
        <w:outlineLvl w:val="0"/>
        <w:rPr/>
      </w:pPr>
      <w:r>
        <w:rPr>
          <w:b/>
          <w:sz w:val="24"/>
          <w:szCs w:val="24"/>
          <w:lang w:val="en-US" w:eastAsia="en-US"/>
        </w:rPr>
        <w:t>III.  Thời gian áp dụng:</w:t>
      </w:r>
    </w:p>
    <w:p>
      <w:pPr>
        <w:pStyle w:val="Normal"/>
        <w:spacing w:lineRule="auto" w:line="288"/>
        <w:ind w:firstLine="629" w:right="0"/>
        <w:jc w:val="both"/>
        <w:rPr/>
      </w:pPr>
      <w:r>
        <w:rPr>
          <w:sz w:val="24"/>
          <w:szCs w:val="24"/>
        </w:rPr>
        <w:t xml:space="preserve">  </w:t>
      </w:r>
      <w:r>
        <w:rPr>
          <w:sz w:val="24"/>
          <w:szCs w:val="24"/>
        </w:rPr>
        <w:t>Quy định này có hiệu lực kể từ ngày kí và có thể được sử</w:t>
      </w:r>
      <w:ins w:id="87" w:author="HOI VU" w:date="2019-02-19T15:02:00Z">
        <w:r>
          <w:rPr>
            <w:sz w:val="24"/>
            <w:szCs w:val="24"/>
          </w:rPr>
          <w:t>a</w:t>
        </w:r>
      </w:ins>
      <w:r>
        <w:rPr>
          <w:sz w:val="24"/>
          <w:szCs w:val="24"/>
        </w:rPr>
        <w:t xml:space="preserve"> đổi, bổ sung cho phù hợp với yêu cầu thực tế trong quá trình thực hiện, quản lý, điều hành sản xuất kinh doanh.</w:t>
      </w:r>
    </w:p>
    <w:p>
      <w:pPr>
        <w:pStyle w:val="Normal"/>
        <w:spacing w:lineRule="auto" w:line="288"/>
        <w:ind w:firstLine="629" w:right="0"/>
        <w:jc w:val="both"/>
        <w:rPr>
          <w:sz w:val="24"/>
          <w:szCs w:val="24"/>
          <w:ins w:id="91" w:author="HOI VU" w:date="2019-02-19T15:03:00Z"/>
        </w:rPr>
      </w:pPr>
      <w:r>
        <w:rPr>
          <w:sz w:val="24"/>
          <w:szCs w:val="24"/>
        </w:rPr>
        <w:t xml:space="preserve">Bộ phận Khai thác tiếp vận </w:t>
      </w:r>
      <w:ins w:id="88" w:author="HOI VU" w:date="2019-02-19T15:03:00Z">
        <w:r>
          <w:rPr>
            <w:sz w:val="24"/>
            <w:szCs w:val="24"/>
          </w:rPr>
          <w:t xml:space="preserve">chịu trách nhiệm trước </w:t>
        </w:r>
      </w:ins>
      <w:del w:id="89" w:author="HOI VU" w:date="2019-02-19T15:03:00Z">
        <w:r>
          <w:rPr>
            <w:sz w:val="24"/>
            <w:szCs w:val="24"/>
          </w:rPr>
          <w:delText xml:space="preserve">và </w:delText>
        </w:r>
      </w:del>
      <w:r>
        <w:rPr>
          <w:sz w:val="24"/>
          <w:szCs w:val="24"/>
        </w:rPr>
        <w:t xml:space="preserve">Giám đốc Trung tâm </w:t>
      </w:r>
      <w:del w:id="90" w:author="HOI VU" w:date="2019-02-19T15:03:00Z">
        <w:r>
          <w:rPr>
            <w:sz w:val="24"/>
            <w:szCs w:val="24"/>
          </w:rPr>
          <w:delText xml:space="preserve">chịu trách nhiệm trước Giám đốc Công ty </w:delText>
        </w:r>
      </w:del>
      <w:r>
        <w:rPr>
          <w:sz w:val="24"/>
          <w:szCs w:val="24"/>
        </w:rPr>
        <w:t>về việc phê duyệt giá.</w:t>
      </w:r>
    </w:p>
    <w:p>
      <w:pPr>
        <w:pStyle w:val="Normal"/>
        <w:numPr>
          <w:ilvl w:val="0"/>
          <w:numId w:val="0"/>
        </w:numPr>
        <w:spacing w:lineRule="auto" w:line="288"/>
        <w:ind w:firstLine="629" w:left="0" w:right="0"/>
        <w:jc w:val="both"/>
        <w:rPr>
          <w:sz w:val="24"/>
          <w:szCs w:val="24"/>
          <w:ins w:id="93" w:author="HOI VU" w:date="2019-02-19T15:03:00Z"/>
        </w:rPr>
      </w:pPr>
      <w:ins w:id="92" w:author="HOI VU" w:date="2019-02-19T15:03:00Z">
        <w:r>
          <w:rPr>
            <w:sz w:val="24"/>
            <w:szCs w:val="24"/>
          </w:rPr>
          <w:t>Giám đốc Trung tâm chịu trách nhiệm trước Giám đốc Công ty về việc phê duyệt giá theo đúng các quy định của Công ty và pháp luật có liên quan.</w:t>
        </w:r>
      </w:ins>
    </w:p>
    <w:p>
      <w:pPr>
        <w:pStyle w:val="Normal"/>
        <w:spacing w:lineRule="exact" w:line="360"/>
        <w:ind w:firstLine="629" w:right="0"/>
        <w:jc w:val="both"/>
        <w:rPr>
          <w:sz w:val="24"/>
          <w:szCs w:val="24"/>
        </w:rPr>
      </w:pPr>
      <w:r>
        <w:rPr>
          <w:sz w:val="24"/>
          <w:szCs w:val="24"/>
        </w:rPr>
      </w:r>
    </w:p>
    <w:p>
      <w:pPr>
        <w:pStyle w:val="ColorfulList-Accent1"/>
        <w:spacing w:before="0" w:after="0"/>
        <w:ind w:left="-11" w:right="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ColorfulList-Accent1"/>
        <w:spacing w:before="0" w:after="0"/>
        <w:ind w:left="-11" w:right="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ColorfulList-Accent1"/>
        <w:spacing w:before="0" w:after="0"/>
        <w:ind w:firstLine="731" w:left="5029" w:right="0"/>
        <w:contextualSpacing/>
        <w:rPr>
          <w:rFonts w:ascii="Times New Roman" w:hAnsi="Times New Roman" w:cs="Times New Roman"/>
          <w:b/>
          <w:sz w:val="24"/>
          <w:szCs w:val="24"/>
          <w:lang w:val="en-US"/>
        </w:rPr>
      </w:pPr>
      <w:ins w:id="94" w:author="Ngo Hai Yen" w:date="2019-02-28T08:42:00Z">
        <w:r>
          <w:rPr>
            <w:rFonts w:cs="Times New Roman" w:ascii="Times New Roman" w:hAnsi="Times New Roman"/>
            <w:b/>
            <w:sz w:val="24"/>
            <w:szCs w:val="24"/>
          </w:rPr>
          <w:t>GIÁM ĐỐC TRUNG TÂM</w:t>
        </w:r>
      </w:ins>
    </w:p>
    <w:p>
      <w:pPr>
        <w:pStyle w:val="Normal"/>
        <w:ind w:firstLine="4320" w:left="630" w:right="0"/>
        <w:jc w:val="both"/>
        <w:rPr/>
      </w:pPr>
      <w:r>
        <w:rPr>
          <w:i/>
          <w:sz w:val="26"/>
          <w:szCs w:val="26"/>
        </w:rPr>
        <w:t xml:space="preserve">    </w:t>
      </w:r>
      <w:r>
        <w:rPr>
          <w:b/>
          <w:sz w:val="26"/>
          <w:szCs w:val="26"/>
        </w:rPr>
        <w:t xml:space="preserve">        </w:t>
      </w:r>
    </w:p>
    <w:p>
      <w:pPr>
        <w:pStyle w:val="Normal"/>
        <w:jc w:val="both"/>
        <w:rPr>
          <w:b/>
          <w:i/>
          <w:i/>
          <w:u w:val="single"/>
        </w:rPr>
      </w:pPr>
      <w:r>
        <w:rPr>
          <w:b/>
          <w:i/>
          <w:u w:val="single"/>
        </w:rPr>
        <w:t xml:space="preserve">Nơi nhận: </w:t>
      </w:r>
    </w:p>
    <w:p>
      <w:pPr>
        <w:pStyle w:val="Normal"/>
        <w:jc w:val="both"/>
        <w:rPr/>
      </w:pPr>
      <w:r>
        <w:rPr/>
        <w:t>- Bộ phận Khai thác tiếp vận</w:t>
      </w:r>
    </w:p>
    <w:p>
      <w:pPr>
        <w:pStyle w:val="Normal"/>
        <w:jc w:val="both"/>
        <w:rPr/>
      </w:pPr>
      <w:r>
        <w:rPr/>
        <w:t>- Phòng TCKT</w:t>
      </w:r>
    </w:p>
    <w:p>
      <w:pPr>
        <w:pStyle w:val="Normal"/>
        <w:jc w:val="both"/>
        <w:rPr/>
      </w:pPr>
      <w:r>
        <w:rPr/>
        <w:t>- Ban GĐ</w:t>
      </w:r>
    </w:p>
    <w:p>
      <w:pPr>
        <w:pStyle w:val="Normal"/>
        <w:jc w:val="both"/>
        <w:rPr>
          <w:b/>
          <w:sz w:val="26"/>
          <w:szCs w:val="26"/>
        </w:rPr>
      </w:pPr>
      <w:r>
        <w:rPr>
          <w:b/>
          <w:sz w:val="26"/>
          <w:szCs w:val="26"/>
        </w:rPr>
        <w:t xml:space="preserve">                  </w:t>
      </w:r>
    </w:p>
    <w:p>
      <w:pPr>
        <w:pStyle w:val="Normal"/>
        <w:ind w:firstLine="4320" w:left="630" w:right="0"/>
        <w:jc w:val="both"/>
        <w:rPr>
          <w:b/>
        </w:rPr>
      </w:pPr>
      <w:ins w:id="95" w:author="Ngo Hai Yen" w:date="2019-02-28T08:42:00Z">
        <w:r>
          <w:rPr>
            <w:b/>
            <w:sz w:val="26"/>
            <w:szCs w:val="26"/>
          </w:rPr>
          <w:t xml:space="preserve">                </w:t>
        </w:r>
      </w:ins>
      <w:ins w:id="96" w:author="Ngo Hai Yen" w:date="2019-02-28T08:42:00Z">
        <w:r>
          <w:rPr>
            <w:b/>
            <w:sz w:val="26"/>
            <w:szCs w:val="26"/>
          </w:rPr>
          <w:t>Đỗ Thị Ngọc Trang</w:t>
        </w:r>
      </w:ins>
      <w:r>
        <w:rPr>
          <w:b/>
          <w:sz w:val="26"/>
          <w:szCs w:val="26"/>
        </w:rPr>
        <w:t xml:space="preserve">                   </w:t>
      </w:r>
    </w:p>
    <w:p>
      <w:pPr>
        <w:pStyle w:val="ColorfulList-Accent1"/>
        <w:spacing w:before="0" w:after="0"/>
        <w:ind w:left="-11" w:right="0"/>
        <w:contextualSpacing/>
        <w:rPr>
          <w:rFonts w:ascii="Times New Roman" w:hAnsi="Times New Roman" w:cs="Times New Roman"/>
          <w:b/>
          <w:sz w:val="24"/>
          <w:szCs w:val="24"/>
          <w:lang w:val="fr-FR"/>
        </w:rPr>
      </w:pPr>
      <w:r>
        <w:rPr>
          <w:rFonts w:cs="Times New Roman" w:ascii="Times New Roman" w:hAnsi="Times New Roman"/>
          <w:b/>
          <w:sz w:val="24"/>
          <w:szCs w:val="24"/>
          <w:lang w:val="fr-FR"/>
        </w:rPr>
      </w:r>
    </w:p>
    <w:sectPr>
      <w:footerReference w:type="default" r:id="rId2"/>
      <w:type w:val="nextPage"/>
      <w:pgSz w:w="12240" w:h="15840"/>
      <w:pgMar w:left="1714" w:right="907" w:gutter="0" w:header="0" w:top="720" w:footer="144" w:bottom="20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Arial">
    <w:charset w:val="00"/>
    <w:family w:val="swiss"/>
    <w:pitch w:val="variable"/>
  </w:font>
  <w:font w:name=".VnArialH">
    <w:charset w:val="00"/>
    <w:family w:val="swiss"/>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0"/>
    <w:family w:val="swiss"/>
    <w:pitch w:val="variable"/>
  </w:font>
  <w:font w:name=".VnTime">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13</w:t>
    </w:r>
    <w:r>
      <w:rPr>
        <w:sz w:val="24"/>
        <w:b/>
        <w:szCs w:val="24"/>
        <w:bCs/>
      </w:rPr>
      <w:fldChar w:fldCharType="end"/>
    </w:r>
    <w:r>
      <w:rPr/>
      <w:t>/</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13</w:t>
    </w:r>
    <w:r>
      <w:rPr>
        <w:sz w:val="24"/>
        <w:b/>
        <w:szCs w:val="24"/>
        <w:bCs/>
      </w:rPr>
      <w:fldChar w:fldCharType="end"/>
    </w:r>
  </w:p>
  <w:p>
    <w:pPr>
      <w:pStyle w:val="Footer"/>
      <w:ind w:right="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644"/>
        </w:tabs>
        <w:ind w:left="644" w:hanging="360"/>
      </w:pPr>
      <w:rPr>
        <w:rFonts w:ascii="Times New Roman" w:hAnsi="Times New Roman" w:cs="Times New Roman"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lineRule="atLeast" w:line="240"/>
      <w:ind w:firstLine="720" w:left="720" w:right="284"/>
      <w:outlineLvl w:val="0"/>
    </w:pPr>
    <w:rPr>
      <w:rFonts w:ascii=".VnArial" w:hAnsi=".VnArial" w:cs=".VnArial"/>
      <w:color w:val="808000"/>
      <w:sz w:val="24"/>
      <w:lang w:val="en-US" w:eastAsia="en-US"/>
    </w:rPr>
  </w:style>
  <w:style w:type="paragraph" w:styleId="Heading2">
    <w:name w:val="heading 2"/>
    <w:basedOn w:val="Normal"/>
    <w:next w:val="Normal"/>
    <w:qFormat/>
    <w:pPr>
      <w:keepNext w:val="true"/>
      <w:numPr>
        <w:ilvl w:val="1"/>
        <w:numId w:val="1"/>
      </w:numPr>
      <w:spacing w:before="120" w:after="0"/>
      <w:ind w:hanging="0" w:left="0" w:right="335"/>
      <w:jc w:val="both"/>
      <w:outlineLvl w:val="1"/>
    </w:pPr>
    <w:rPr>
      <w:rFonts w:ascii=".VnArialH" w:hAnsi=".VnArialH" w:cs=".VnArialH"/>
      <w:b/>
      <w:sz w:val="24"/>
    </w:rPr>
  </w:style>
  <w:style w:type="paragraph" w:styleId="Heading3">
    <w:name w:val="heading 3"/>
    <w:basedOn w:val="Normal"/>
    <w:next w:val="Normal"/>
    <w:qFormat/>
    <w:pPr>
      <w:keepNext w:val="true"/>
      <w:numPr>
        <w:ilvl w:val="2"/>
        <w:numId w:val="1"/>
      </w:numPr>
      <w:spacing w:before="60" w:after="60"/>
      <w:jc w:val="both"/>
      <w:outlineLvl w:val="2"/>
    </w:pPr>
    <w:rPr>
      <w:rFonts w:ascii=".VnArial" w:hAnsi=".VnArial" w:cs=".VnArial"/>
      <w:b/>
      <w:i/>
      <w:color w:val="000000"/>
      <w:sz w:val="24"/>
      <w:lang w:val="en-US" w:eastAsia="en-US"/>
    </w:rPr>
  </w:style>
  <w:style w:type="paragraph" w:styleId="Heading4">
    <w:name w:val="heading 4"/>
    <w:basedOn w:val="Normal"/>
    <w:next w:val="Normal"/>
    <w:qFormat/>
    <w:pPr>
      <w:keepNext w:val="true"/>
      <w:numPr>
        <w:ilvl w:val="3"/>
        <w:numId w:val="1"/>
      </w:numPr>
      <w:spacing w:lineRule="atLeast" w:line="240"/>
      <w:ind w:firstLine="720" w:left="720" w:right="284"/>
      <w:outlineLvl w:val="3"/>
    </w:pPr>
    <w:rPr>
      <w:rFonts w:ascii=".VnArial" w:hAnsi=".VnArial" w:cs=".VnArial"/>
      <w:b/>
      <w:sz w:val="22"/>
    </w:rPr>
  </w:style>
  <w:style w:type="paragraph" w:styleId="Heading5">
    <w:name w:val="heading 5"/>
    <w:basedOn w:val="Normal"/>
    <w:next w:val="Normal"/>
    <w:qFormat/>
    <w:pPr>
      <w:keepNext w:val="true"/>
      <w:numPr>
        <w:ilvl w:val="4"/>
        <w:numId w:val="1"/>
      </w:numPr>
      <w:jc w:val="center"/>
      <w:outlineLvl w:val="4"/>
    </w:pPr>
    <w:rPr>
      <w:rFonts w:ascii=".VnArial" w:hAnsi=".VnArial" w:cs=".VnArial"/>
      <w:b/>
      <w:color w:val="FF0000"/>
      <w:sz w:val="16"/>
    </w:rPr>
  </w:style>
  <w:style w:type="paragraph" w:styleId="Heading6">
    <w:name w:val="heading 6"/>
    <w:basedOn w:val="Normal"/>
    <w:next w:val="Normal"/>
    <w:qFormat/>
    <w:pPr>
      <w:keepNext w:val="true"/>
      <w:numPr>
        <w:ilvl w:val="5"/>
        <w:numId w:val="1"/>
      </w:numPr>
      <w:tabs>
        <w:tab w:val="clear" w:pos="720"/>
        <w:tab w:val="left" w:pos="567" w:leader="none"/>
      </w:tabs>
      <w:spacing w:lineRule="atLeast" w:line="240"/>
      <w:ind w:hanging="0" w:left="0" w:right="173"/>
      <w:jc w:val="both"/>
      <w:outlineLvl w:val="5"/>
    </w:pPr>
    <w:rPr>
      <w:rFonts w:ascii=".VnArial" w:hAnsi=".VnArial" w:cs=".VnArial"/>
      <w:b/>
      <w:i/>
      <w:sz w:val="24"/>
    </w:rPr>
  </w:style>
  <w:style w:type="paragraph" w:styleId="Heading7">
    <w:name w:val="heading 7"/>
    <w:basedOn w:val="Normal"/>
    <w:next w:val="Normal"/>
    <w:qFormat/>
    <w:pPr>
      <w:keepNext w:val="true"/>
      <w:numPr>
        <w:ilvl w:val="6"/>
        <w:numId w:val="1"/>
      </w:numPr>
      <w:jc w:val="center"/>
      <w:outlineLvl w:val="6"/>
    </w:pPr>
    <w:rPr>
      <w:rFonts w:ascii=".VnArial" w:hAnsi=".VnArial" w:cs=".VnArial"/>
      <w:b/>
      <w:sz w:val="16"/>
    </w:rPr>
  </w:style>
  <w:style w:type="paragraph" w:styleId="Heading8">
    <w:name w:val="heading 8"/>
    <w:basedOn w:val="Normal"/>
    <w:next w:val="Normal"/>
    <w:qFormat/>
    <w:pPr>
      <w:keepNext w:val="true"/>
      <w:numPr>
        <w:ilvl w:val="7"/>
        <w:numId w:val="1"/>
      </w:numPr>
      <w:outlineLvl w:val="7"/>
    </w:pPr>
    <w:rPr>
      <w:rFonts w:ascii=".VnArial" w:hAnsi=".VnArial" w:cs=".VnArial"/>
      <w:b/>
      <w:sz w:val="16"/>
    </w:rPr>
  </w:style>
  <w:style w:type="paragraph" w:styleId="Heading9">
    <w:name w:val="heading 9"/>
    <w:basedOn w:val="Normal"/>
    <w:next w:val="Normal"/>
    <w:qFormat/>
    <w:pPr>
      <w:keepNext w:val="true"/>
      <w:numPr>
        <w:ilvl w:val="8"/>
        <w:numId w:val="1"/>
      </w:numPr>
      <w:spacing w:lineRule="atLeast" w:line="240" w:before="120" w:after="120"/>
      <w:ind w:firstLine="288" w:left="0" w:right="86"/>
      <w:jc w:val="both"/>
      <w:outlineLvl w:val="8"/>
    </w:pPr>
    <w:rPr>
      <w:rFonts w:ascii=".VnArial" w:hAnsi=".VnArial" w:cs=".VnArial"/>
      <w:b/>
      <w:sz w:val="24"/>
    </w:rPr>
  </w:style>
  <w:style w:type="character" w:styleId="WW8Num1z0">
    <w:name w:val="WW8Num1z0"/>
    <w:qFormat/>
    <w:rPr>
      <w:rFonts w:ascii="Times New Roman" w:hAnsi="Times New Roman"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rPr>
  </w:style>
  <w:style w:type="character" w:styleId="DefaultParagraphFont">
    <w:name w:val="Default Paragraph Font"/>
    <w:qFormat/>
    <w:rPr/>
  </w:style>
  <w:style w:type="character" w:styleId="HeaderChar">
    <w:name w:val="Header Char"/>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BodyText3Char">
    <w:name w:val="Body Text 3 Char"/>
    <w:qFormat/>
    <w:rPr>
      <w:rFonts w:ascii="Arial" w:hAnsi="Arial" w:cs="Arial"/>
      <w:color w:val="0000FF"/>
      <w:lang w:val="en-GB"/>
    </w:rPr>
  </w:style>
  <w:style w:type="character" w:styleId="PageNumber">
    <w:name w:val="page number"/>
    <w:basedOn w:val="DefaultParagraphFont"/>
    <w:rPr/>
  </w:style>
  <w:style w:type="character" w:styleId="CommentReference">
    <w:name w:val="Comment Reference"/>
    <w:qFormat/>
    <w:rPr>
      <w:sz w:val="16"/>
      <w:szCs w:val="16"/>
    </w:rPr>
  </w:style>
  <w:style w:type="character" w:styleId="CommentTextChar">
    <w:name w:val="Comment Text Char"/>
    <w:qFormat/>
    <w:rPr/>
  </w:style>
  <w:style w:type="character" w:styleId="EndnoteTextChar">
    <w:name w:val="Endnote Text Char"/>
    <w:qFormat/>
    <w:rPr>
      <w:rFonts w:ascii="Calibri" w:hAnsi="Calibri" w:eastAsia="SimSun;宋体" w:cs="Calibri"/>
      <w:lang w:eastAsia="zh-CN"/>
    </w:rPr>
  </w:style>
  <w:style w:type="character" w:styleId="EndnoteCharacters">
    <w:name w:val="Endnote Characters"/>
    <w:qFormat/>
    <w:rPr>
      <w:vertAlign w:val="superscript"/>
    </w:rPr>
  </w:style>
  <w:style w:type="character" w:styleId="DateChar">
    <w:name w:val="Date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tabs>
        <w:tab w:val="clear" w:pos="720"/>
        <w:tab w:val="left" w:pos="540" w:leader="none"/>
      </w:tabs>
      <w:jc w:val="both"/>
    </w:pPr>
    <w:rPr>
      <w:rFonts w:ascii=".VnTime" w:hAnsi=".VnTime" w:cs=".VnTime"/>
      <w:sz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lockText">
    <w:name w:val="Block Text"/>
    <w:basedOn w:val="Normal"/>
    <w:qFormat/>
    <w:pPr>
      <w:spacing w:before="120" w:after="120"/>
      <w:ind w:hanging="0" w:left="567" w:right="333"/>
      <w:jc w:val="both"/>
    </w:pPr>
    <w:rPr>
      <w:rFonts w:ascii=".VnArial" w:hAnsi=".VnArial" w:cs=".VnArial"/>
      <w:sz w:val="24"/>
    </w:rPr>
  </w:style>
  <w:style w:type="paragraph" w:styleId="BodyText2">
    <w:name w:val="Body Text 2"/>
    <w:basedOn w:val="Normal"/>
    <w:qFormat/>
    <w:pPr>
      <w:spacing w:before="120" w:after="120"/>
      <w:ind w:hanging="0" w:left="0" w:right="33"/>
      <w:jc w:val="both"/>
    </w:pPr>
    <w:rPr>
      <w:rFonts w:ascii=".VnArial" w:hAnsi=".VnArial" w:cs=".VnArial"/>
      <w:sz w:val="24"/>
    </w:rPr>
  </w:style>
  <w:style w:type="paragraph" w:styleId="BodyTextIndent">
    <w:name w:val="Body Text Indent"/>
    <w:basedOn w:val="Normal"/>
    <w:pPr>
      <w:tabs>
        <w:tab w:val="clear" w:pos="720"/>
        <w:tab w:val="left" w:pos="0" w:leader="none"/>
        <w:tab w:val="left" w:pos="270" w:leader="none"/>
        <w:tab w:val="left" w:pos="567" w:leader="none"/>
        <w:tab w:val="left" w:pos="993" w:leader="none"/>
        <w:tab w:val="left" w:pos="1310" w:leader="none"/>
        <w:tab w:val="left" w:pos="1560" w:leader="none"/>
        <w:tab w:val="left" w:pos="1800" w:leader="none"/>
      </w:tabs>
      <w:spacing w:before="0" w:after="120"/>
      <w:ind w:hanging="0" w:left="270" w:right="0"/>
      <w:jc w:val="both"/>
    </w:pPr>
    <w:rPr>
      <w:rFonts w:ascii=".VnArial" w:hAnsi=".VnArial" w:cs=".VnArial"/>
      <w:sz w:val="24"/>
    </w:rPr>
  </w:style>
  <w:style w:type="paragraph" w:styleId="BodyTextIndent3">
    <w:name w:val="Body Text Indent 3"/>
    <w:basedOn w:val="Normal"/>
    <w:qFormat/>
    <w:pPr>
      <w:spacing w:before="0" w:after="120"/>
      <w:ind w:hanging="0" w:left="360" w:right="0"/>
    </w:pPr>
    <w:rPr>
      <w:sz w:val="16"/>
    </w:rPr>
  </w:style>
  <w:style w:type="paragraph" w:styleId="BodyText3">
    <w:name w:val="Body Text 3"/>
    <w:basedOn w:val="BodyTextIndent"/>
    <w:qFormat/>
    <w:pPr>
      <w:tabs>
        <w:tab w:val="clear" w:pos="0"/>
        <w:tab w:val="clear" w:pos="270"/>
        <w:tab w:val="clear" w:pos="567"/>
        <w:tab w:val="clear" w:pos="993"/>
        <w:tab w:val="clear" w:pos="1310"/>
        <w:tab w:val="clear" w:pos="1560"/>
        <w:tab w:val="clear" w:pos="1800"/>
      </w:tabs>
      <w:spacing w:before="0" w:after="160"/>
      <w:ind w:hanging="0" w:left="720" w:right="0"/>
      <w:jc w:val="left"/>
    </w:pPr>
    <w:rPr>
      <w:rFonts w:ascii="Arial" w:hAnsi="Arial" w:cs="Arial"/>
      <w:color w:val="0000FF"/>
      <w:sz w:val="20"/>
      <w:lang w:val="en-GB"/>
    </w:rPr>
  </w:style>
  <w:style w:type="paragraph" w:styleId="MediumGrid1-Accent2">
    <w:name w:val="Medium Grid 1 - Accent 2"/>
    <w:basedOn w:val="Normal"/>
    <w:qFormat/>
    <w:pPr>
      <w:spacing w:lineRule="auto" w:line="276" w:before="0" w:after="200"/>
      <w:ind w:hanging="0" w:left="720" w:right="0"/>
    </w:pPr>
    <w:rPr>
      <w:rFonts w:ascii="Calibri" w:hAnsi="Calibri" w:cs="Calibri"/>
      <w:sz w:val="22"/>
      <w:szCs w:val="22"/>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EndnoteText">
    <w:name w:val="endnote text"/>
    <w:basedOn w:val="Normal"/>
    <w:pPr/>
    <w:rPr>
      <w:rFonts w:ascii="Calibri" w:hAnsi="Calibri" w:eastAsia="SimSun;宋体" w:cs="Calibri"/>
      <w:lang w:eastAsia="zh-CN"/>
    </w:rPr>
  </w:style>
  <w:style w:type="paragraph" w:styleId="Date">
    <w:name w:val="Date"/>
    <w:basedOn w:val="Normal"/>
    <w:next w:val="Normal"/>
    <w:qFormat/>
    <w:pPr/>
    <w:rPr/>
  </w:style>
  <w:style w:type="paragraph" w:styleId="ColorfulList-Accent1">
    <w:name w:val="Colorful List - Accent 1"/>
    <w:basedOn w:val="Normal"/>
    <w:qFormat/>
    <w:pPr>
      <w:spacing w:lineRule="auto" w:line="257" w:before="0" w:after="160"/>
      <w:ind w:hanging="0" w:left="720" w:right="0"/>
      <w:contextualSpacing/>
    </w:pPr>
    <w:rPr>
      <w:rFonts w:ascii="Calibri" w:hAnsi="Calibri" w:eastAsia="SimSun;宋体" w:cs="Times New Roman"/>
      <w:sz w:val="22"/>
      <w:szCs w:val="22"/>
      <w:lang w:eastAsia="zh-CN"/>
    </w:rPr>
  </w:style>
  <w:style w:type="paragraph" w:styleId="TableParagraph">
    <w:name w:val="Table Paragraph"/>
    <w:basedOn w:val="Normal"/>
    <w:qFormat/>
    <w:pPr>
      <w:widowControl w:val="false"/>
      <w:autoSpaceDE w:val="false"/>
    </w:pPr>
    <w:rPr>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2019-03-04T23:02:00Z</dcterms:created>
  <dc:creator>HA MINH</dc:creator>
  <dc:description/>
  <cp:keywords/>
  <dc:language>en-US</dc:language>
  <cp:lastModifiedBy>Ngo Hai Yen</cp:lastModifiedBy>
  <cp:lastPrinted>2017-10-06T09:23:00Z</cp:lastPrinted>
  <dcterms:modified xsi:type="dcterms:W3CDTF">2019-03-04T23:12:00Z</dcterms:modified>
  <cp:revision>3</cp:revision>
  <dc:subject/>
  <dc:title>chÝnh s¸ch qun lý an toµn</dc:title>
</cp:coreProperties>
</file>