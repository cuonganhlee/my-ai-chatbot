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t>QUY TRÌNH</w:t>
      </w:r>
    </w:p>
    <w:p>
      <w:pPr>
        <w:pStyle w:val="Normal"/>
        <w:spacing w:lineRule="auto" w:line="288" w:before="0" w:after="0"/>
        <w:jc w:val="center"/>
        <w:rPr>
          <w:rFonts w:ascii="Times New Roman" w:hAnsi="Times New Roman" w:cs="Times New Roman"/>
          <w:b/>
          <w:color w:val="000000"/>
          <w:sz w:val="28"/>
          <w:szCs w:val="28"/>
        </w:rPr>
      </w:pPr>
      <w:r>
        <w:rPr>
          <w:rFonts w:cs="Times New Roman" w:ascii="Times New Roman" w:hAnsi="Times New Roman"/>
          <w:b/>
          <w:color w:val="000000"/>
          <w:sz w:val="28"/>
          <w:szCs w:val="28"/>
        </w:rPr>
        <w:t xml:space="preserve">HUẤN LUYỆN, </w:t>
      </w:r>
      <w:ins w:id="0" w:author="Admin" w:date="2023-09-20T11:48:00Z">
        <w:r>
          <w:rPr>
            <w:rFonts w:cs="Times New Roman" w:ascii="Times New Roman" w:hAnsi="Times New Roman"/>
            <w:b/>
            <w:color w:val="000000"/>
            <w:sz w:val="28"/>
            <w:szCs w:val="28"/>
          </w:rPr>
          <w:t xml:space="preserve">ĐÀO TẠO </w:t>
        </w:r>
      </w:ins>
      <w:r>
        <w:rPr>
          <w:rFonts w:cs="Times New Roman" w:ascii="Times New Roman" w:hAnsi="Times New Roman"/>
          <w:b/>
          <w:color w:val="000000"/>
          <w:sz w:val="28"/>
          <w:szCs w:val="28"/>
        </w:rPr>
        <w:t>THUYỀN VIÊN</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BAN VẬN TẢI BIỂN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Hoàng Lê Vượng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color w:val="000000"/>
          <w:sz w:val="28"/>
          <w:szCs w:val="28"/>
        </w:rPr>
      </w:pPr>
      <w:r>
        <w:rPr>
          <w:color w:val="000000"/>
          <w:sz w:val="28"/>
          <w:szCs w:val="28"/>
        </w:rPr>
        <w:t>Nhằm nâng cao nguồn lực thuyền viên, cung cấp thuyền viên có đủ trình độ chuyên môn. Lấy thuyền viên làm trung tâm, hỗ trợ quá trình thăng tiến của bản thân thuyền viên.</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color w:val="000000"/>
          <w:sz w:val="28"/>
          <w:szCs w:val="28"/>
        </w:rPr>
      </w:pPr>
      <w:r>
        <w:rPr>
          <w:color w:val="000000"/>
          <w:sz w:val="28"/>
          <w:szCs w:val="28"/>
        </w:rPr>
        <w:t xml:space="preserve">Áp dụng đối với các doanh nghiệp thành viên thuộc khối Vận tải biển của </w:t>
      </w:r>
      <w:r>
        <w:rPr>
          <w:color w:val="000000"/>
          <w:sz w:val="28"/>
          <w:szCs w:val="28"/>
          <w:lang w:val="pt-BR"/>
        </w:rPr>
        <w:t>VIMC</w:t>
      </w:r>
      <w:r>
        <w:rPr>
          <w:color w:val="000000"/>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tham khảo</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ISO 9001, 14001, 45001</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xml:space="preserve">- STCW </w:t>
      </w:r>
      <w:del w:id="1" w:author="Admin" w:date="2023-09-20T14:00:00Z">
        <w:r>
          <w:rPr>
            <w:rFonts w:cs="Times New Roman" w:ascii="Times New Roman" w:hAnsi="Times New Roman"/>
            <w:sz w:val="28"/>
            <w:szCs w:val="28"/>
          </w:rPr>
          <w:delText>95</w:delText>
        </w:r>
      </w:del>
      <w:ins w:id="2" w:author="Admin" w:date="2023-09-20T14:00:00Z">
        <w:r>
          <w:rPr>
            <w:rFonts w:cs="Times New Roman" w:ascii="Times New Roman" w:hAnsi="Times New Roman"/>
            <w:sz w:val="28"/>
            <w:szCs w:val="28"/>
          </w:rPr>
          <w:t xml:space="preserve"> 78/2010</w:t>
        </w:r>
      </w:ins>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065" w:type="dxa"/>
        <w:jc w:val="left"/>
        <w:tblInd w:w="-318" w:type="dxa"/>
        <w:tblLayout w:type="fixed"/>
        <w:tblCellMar>
          <w:top w:w="0" w:type="dxa"/>
          <w:left w:w="108" w:type="dxa"/>
          <w:bottom w:w="0" w:type="dxa"/>
          <w:right w:w="108" w:type="dxa"/>
        </w:tblCellMar>
      </w:tblPr>
      <w:tblGrid>
        <w:gridCol w:w="2269"/>
        <w:gridCol w:w="7796"/>
      </w:tblGrid>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ISM Code</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Bộ luật quản lý an toàn quốc tế</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MLC 2006</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Công ước lao động hàng hải 2006</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 xml:space="preserve">STCW </w:t>
            </w:r>
            <w:del w:id="3" w:author="Admin" w:date="2023-09-20T11:50:00Z">
              <w:r>
                <w:rPr>
                  <w:rFonts w:cs="Times New Roman" w:ascii="Times New Roman" w:hAnsi="Times New Roman"/>
                  <w:szCs w:val="26"/>
                </w:rPr>
                <w:delText>95</w:delText>
              </w:r>
            </w:del>
            <w:ins w:id="4" w:author="Admin" w:date="2023-09-20T11:50:00Z">
              <w:r>
                <w:rPr>
                  <w:rFonts w:cs="Times New Roman" w:ascii="Times New Roman" w:hAnsi="Times New Roman"/>
                  <w:szCs w:val="26"/>
                </w:rPr>
                <w:t xml:space="preserve"> 78/2010</w:t>
              </w:r>
            </w:ins>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Công ước quốc tế về các tiêu chuẩn huấn luyện cấp bằng và trực ca cho thuyền viên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P.TCNS TV</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Phòng Tổ chức nhân sự thuyền viên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Bộ phận QLTV</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quản lý thuyền viên thuộc P.TCNS TV</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Bộ phận TDNS</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tuyển dụng nhân sự thuộc P.TCNS TV</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SQTV</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Sỹ quan thuyền viên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SQ QLTT</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Sỹ quan quản lý trên tàu</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P.PCATHH</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Phòng Pháp chế an toàn hàng hải</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P.chuyên môn liên quan</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Phòng Kỹ thuật, Phòng PCATHH, Phòng Khai thác, Phòng Vật tư…</w:t>
            </w:r>
          </w:p>
          <w:p>
            <w:pPr>
              <w:pStyle w:val="Normal"/>
              <w:spacing w:lineRule="auto" w:line="252" w:before="60" w:after="6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bCs/>
                <w:szCs w:val="26"/>
              </w:rPr>
              <w:t>RACI</w:t>
            </w:r>
          </w:p>
        </w:tc>
        <w:tc>
          <w:tcPr>
            <w:tcW w:w="7796"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60"/>
              <w:rPr/>
            </w:pPr>
            <w:r>
              <w:rPr/>
              <w:t>Ma trận RACI là một kỹ thuật nhằm làm rõ các công việc, trách nhiệm, quyền hạn của các cá nhân hoặc đơn vị, viết tắt của các chữ:</w:t>
            </w:r>
          </w:p>
          <w:p>
            <w:pPr>
              <w:pStyle w:val="NormalWeb"/>
              <w:spacing w:lineRule="auto" w:line="252" w:before="60" w:after="6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6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6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6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0">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2">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3">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1">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4">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5">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color w:val="000000"/>
          <w:sz w:val="28"/>
          <w:szCs w:val="28"/>
          <w:lang w:val="en-US" w:eastAsia="en-US"/>
        </w:rPr>
      </w:pPr>
      <w:r>
        <w:rPr>
          <w:rFonts w:eastAsia="Times New Roman" w:cs="Times New Roman" w:ascii="Times New Roman" w:hAnsi="Times New Roman"/>
          <w:b/>
          <w:color w:val="000000"/>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ins w:id="5" w:author="Dong Lee" w:date="2023-09-21T17:40:00Z"/>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i/>
          <w:i/>
          <w:sz w:val="28"/>
          <w:szCs w:val="28"/>
          <w:lang w:val="en-US" w:eastAsia="en-US"/>
          <w:ins w:id="7" w:author="Dong Lee" w:date="2023-09-21T17:40:00Z"/>
        </w:rPr>
      </w:pPr>
      <w:ins w:id="6" w:author="Dong Lee" w:date="2023-09-21T17:40:00Z">
        <w:r>
          <w:rPr>
            <w:rFonts w:cs="Times New Roman" w:ascii="Times New Roman" w:hAnsi="Times New Roman"/>
            <w:bCs/>
            <w:i/>
            <w:sz w:val="28"/>
            <w:szCs w:val="28"/>
            <w:lang w:val="en-US" w:eastAsia="en-US"/>
          </w:rPr>
        </w:r>
      </w:ins>
    </w:p>
    <w:p>
      <w:pPr>
        <w:sectPr>
          <w:headerReference w:type="default" r:id="rId4"/>
          <w:headerReference w:type="first" r:id="rId5"/>
          <w:footerReference w:type="default" r:id="rId6"/>
          <w:footerReference w:type="first" r:id="rId7"/>
          <w:type w:val="nextPage"/>
          <w:pgSz w:w="11906" w:h="16838"/>
          <w:pgMar w:left="1644" w:right="1077" w:gutter="0" w:header="720" w:top="776" w:footer="720" w:bottom="1077"/>
          <w:pgNumType w:fmt="decimal"/>
          <w:formProt w:val="false"/>
          <w:textDirection w:val="lrTb"/>
          <w:docGrid w:type="default" w:linePitch="360" w:charSpace="0"/>
        </w:sectPr>
        <w:pStyle w:val="Normal"/>
        <w:rPr>
          <w:rFonts w:ascii="Times New Roman" w:hAnsi="Times New Roman" w:cs="Times New Roman"/>
          <w:bCs/>
          <w:i/>
          <w:i/>
          <w:sz w:val="28"/>
          <w:szCs w:val="28"/>
          <w:lang w:val="en-US" w:eastAsia="en-US"/>
          <w:ins w:id="29" w:author="Dong Lee" w:date="2023-09-21T17:40:00Z"/>
        </w:rPr>
      </w:pPr>
      <w:ins w:id="8" w:author="Dong Lee" w:date="2023-09-21T17:40:00Z">
        <w:r>
          <w:rPr>
            <w:rFonts w:cs="Times New Roman" w:ascii="Times New Roman" w:hAnsi="Times New Roman"/>
            <w:bCs/>
            <w:i/>
            <w:sz w:val="28"/>
            <w:szCs w:val="28"/>
            <w:lang w:val="en-US" w:eastAsia="en-US"/>
          </w:rPr>
        </w:r>
      </w:ins>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1642" w:footer="720" w:bottom="1080"/>
          <w:pgNumType w:fmt="decimal"/>
          <w:formProt w:val="false"/>
          <w:textDirection w:val="lrTb"/>
          <w:docGrid w:type="default" w:linePitch="360" w:charSpace="0"/>
        </w:sectPr>
        <w:pStyle w:val="Normal"/>
        <w:jc w:val="center"/>
        <w:rPr>
          <w:rFonts w:ascii="Times New Roman" w:hAnsi="Times New Roman" w:cs="Times New Roman"/>
          <w:bCs/>
          <w:i/>
          <w:i/>
          <w:sz w:val="28"/>
          <w:szCs w:val="28"/>
          <w:lang w:val="en-US" w:eastAsia="en-US"/>
          <w:ins w:id="31" w:author="Dong Lee" w:date="2023-09-21T17:40:00Z"/>
        </w:rPr>
      </w:pPr>
      <w:ins w:id="30" w:author="Dong Lee" w:date="2023-09-21T17:43:00Z">
        <w:r>
          <w:rPr/>
          <w:object w:dxaOrig="15263" w:dyaOrig="1159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05.15pt;height:512.3pt" filled="f" o:ole="">
              <v:imagedata r:id="rId9" o:title=""/>
            </v:shape>
            <o:OLEObject Type="Embed" ProgID="" ShapeID="ole_rId8" DrawAspect="Content" ObjectID="_2056401515" r:id="rId8"/>
          </w:object>
        </w:r>
      </w:ins>
    </w:p>
    <w:p>
      <w:pPr>
        <w:pStyle w:val="Normal"/>
        <w:rPr>
          <w:rFonts w:ascii="Times New Roman" w:hAnsi="Times New Roman" w:cs="Times New Roman"/>
          <w:bCs/>
          <w:i/>
          <w:i/>
          <w:sz w:val="28"/>
          <w:szCs w:val="28"/>
          <w:lang w:val="en-US" w:eastAsia="en-US"/>
          <w:del w:id="33" w:author="Dong Lee" w:date="2023-09-21T17:44:00Z"/>
        </w:rPr>
      </w:pPr>
      <w:del w:id="32" w:author="Dong Lee" w:date="2023-09-21T17:44:00Z">
        <w:r>
          <w:rPr>
            <w:rFonts w:cs="Times New Roman" w:ascii="Times New Roman" w:hAnsi="Times New Roman"/>
            <w:bCs/>
            <w:i/>
            <w:sz w:val="28"/>
            <w:szCs w:val="28"/>
            <w:lang w:val="en-US" w:eastAsia="en-US"/>
          </w:rPr>
        </w:r>
      </w:del>
    </w:p>
    <w:p>
      <w:pPr>
        <w:pStyle w:val="Normal"/>
        <w:spacing w:before="120" w:after="36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 xml:space="preserve">2. </w:t>
      </w:r>
      <w:r>
        <mc:AlternateContent>
          <mc:Choice Requires="wps">
            <w:drawing>
              <wp:anchor behindDoc="0" distT="0" distB="0" distL="114935" distR="114935" simplePos="0" locked="0" layoutInCell="1" allowOverlap="1" relativeHeight="8">
                <wp:simplePos x="0" y="0"/>
                <wp:positionH relativeFrom="column">
                  <wp:posOffset>5144135</wp:posOffset>
                </wp:positionH>
                <wp:positionV relativeFrom="paragraph">
                  <wp:posOffset>8065135</wp:posOffset>
                </wp:positionV>
                <wp:extent cx="1482725" cy="622300"/>
                <wp:effectExtent l="5715" t="5080" r="5080" b="5715"/>
                <wp:wrapNone/>
                <wp:docPr id="11"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wps:txbx>
                      <wps:bodyPr anchor="t">
                        <a:noAutofit/>
                      </wps:bodyPr>
                    </wps:wsp>
                  </a:graphicData>
                </a:graphic>
              </wp:anchor>
            </w:drawing>
          </mc:Choice>
          <mc:Fallback>
            <w:pict>
              <v:shape id="shape_0" ID="Flowchart: Document 19" fillcolor="white" stroked="t" o:allowincell="f" style="position:absolute;margin-left:405.05pt;margin-top:635.0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v:textbox>
                <v:fill o:detectmouseclick="t" type="solid" color2="black"/>
                <v:stroke color="black" weight="9360" joinstyle="miter" endcap="flat"/>
                <w10:wrap type="none"/>
              </v:shape>
            </w:pict>
          </mc:Fallback>
        </mc:AlternateContent>
      </w:r>
      <w:r>
        <w:rPr>
          <w:rFonts w:cs="Times New Roman" w:ascii="Times New Roman" w:hAnsi="Times New Roman"/>
          <w:b/>
          <w:bCs/>
          <w:sz w:val="28"/>
          <w:szCs w:val="28"/>
          <w:lang w:val="en-US" w:eastAsia="en-US"/>
        </w:rPr>
        <w:t>Diễn giải các bước</w:t>
      </w:r>
    </w:p>
    <w:tbl>
      <w:tblPr>
        <w:tblW w:w="10064" w:type="dxa"/>
        <w:jc w:val="left"/>
        <w:tblInd w:w="-459" w:type="dxa"/>
        <w:tblLayout w:type="fixed"/>
        <w:tblCellMar>
          <w:top w:w="0" w:type="dxa"/>
          <w:left w:w="108" w:type="dxa"/>
          <w:bottom w:w="0" w:type="dxa"/>
          <w:right w:w="108" w:type="dxa"/>
        </w:tblCellMar>
      </w:tblPr>
      <w:tblGrid>
        <w:gridCol w:w="2694"/>
        <w:gridCol w:w="5386"/>
        <w:gridCol w:w="1984"/>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38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1: </w:t>
            </w:r>
            <w:r>
              <w:rPr>
                <w:rFonts w:eastAsia="Times New Roman"/>
                <w:szCs w:val="26"/>
              </w:rPr>
              <w:t>Xây dựng KH</w:t>
            </w:r>
            <w:r>
              <w:rPr>
                <w:rFonts w:eastAsia="Times New Roman"/>
                <w:szCs w:val="26"/>
                <w:lang w:val="vi-VN"/>
              </w:rPr>
              <w:t xml:space="preserve"> năm</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szCs w:val="26"/>
              </w:rPr>
            </w:pPr>
            <w:del w:id="34" w:author="Admin" w:date="2023-09-20T10:59:00Z">
              <w:r>
                <w:rPr>
                  <w:rFonts w:cs="Times New Roman" w:ascii="Times New Roman" w:hAnsi="Times New Roman"/>
                  <w:szCs w:val="26"/>
                </w:rPr>
                <w:delText>Cuối năm trước hoặc đầu năm sau</w:delText>
              </w:r>
            </w:del>
            <w:r>
              <w:rPr>
                <w:rFonts w:cs="Times New Roman" w:ascii="Times New Roman" w:hAnsi="Times New Roman"/>
                <w:szCs w:val="26"/>
              </w:rPr>
              <w:t>,</w:t>
            </w:r>
            <w:ins w:id="35" w:author="Admin" w:date="2023-09-20T10:59:00Z">
              <w:r>
                <w:rPr>
                  <w:rFonts w:cs="Times New Roman" w:ascii="Times New Roman" w:hAnsi="Times New Roman"/>
                  <w:szCs w:val="26"/>
                </w:rPr>
                <w:t xml:space="preserve"> Tháng 1 hàng năm,</w:t>
              </w:r>
            </w:ins>
            <w:r>
              <w:rPr>
                <w:rFonts w:cs="Times New Roman" w:ascii="Times New Roman" w:hAnsi="Times New Roman"/>
                <w:szCs w:val="26"/>
              </w:rPr>
              <w:t xml:space="preserve"> P.TCNS TV xây dựng kế hoạch huấn luyện,</w:t>
            </w:r>
            <w:ins w:id="36" w:author="Admin" w:date="2023-09-20T10:59:00Z">
              <w:r>
                <w:rPr>
                  <w:rFonts w:cs="Times New Roman" w:ascii="Times New Roman" w:hAnsi="Times New Roman"/>
                  <w:szCs w:val="26"/>
                </w:rPr>
                <w:t xml:space="preserve"> đào tạo</w:t>
              </w:r>
            </w:ins>
            <w:r>
              <w:rPr>
                <w:rFonts w:cs="Times New Roman" w:ascii="Times New Roman" w:hAnsi="Times New Roman"/>
                <w:szCs w:val="26"/>
              </w:rPr>
              <w:t xml:space="preserve"> cho thuyền viên </w:t>
            </w:r>
            <w:del w:id="37" w:author="Admin" w:date="2023-09-20T11:00:00Z">
              <w:r>
                <w:rPr>
                  <w:rFonts w:cs="Times New Roman" w:ascii="Times New Roman" w:hAnsi="Times New Roman"/>
                  <w:szCs w:val="26"/>
                </w:rPr>
                <w:delText xml:space="preserve">trên bờ. P.PCATHH xây dựng kế hoạch cho thuyền viên trên tàu </w:delText>
              </w:r>
            </w:del>
            <w:r>
              <w:rPr>
                <w:rFonts w:cs="Times New Roman" w:ascii="Times New Roman" w:hAnsi="Times New Roman"/>
                <w:szCs w:val="26"/>
              </w:rPr>
              <w:t>và trình TGĐ</w:t>
            </w:r>
            <w:ins w:id="38" w:author="Admin" w:date="2023-09-20T11:51:00Z">
              <w:r>
                <w:rPr>
                  <w:rFonts w:cs="Times New Roman" w:ascii="Times New Roman" w:hAnsi="Times New Roman"/>
                  <w:szCs w:val="26"/>
                </w:rPr>
                <w:t>/Người được TGĐ uỷ quyền</w:t>
              </w:r>
            </w:ins>
            <w:r>
              <w:rPr>
                <w:rFonts w:cs="Times New Roman" w:ascii="Times New Roman" w:hAnsi="Times New Roman"/>
                <w:szCs w:val="26"/>
              </w:rPr>
              <w:t xml:space="preserve"> phê duyệt (theo mẫu BM.01-HL-KHN)</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P.TCNS TV</w:t>
            </w:r>
          </w:p>
          <w:p>
            <w:pPr>
              <w:pStyle w:val="Normal"/>
              <w:spacing w:before="120" w:after="120"/>
              <w:jc w:val="center"/>
              <w:rPr>
                <w:rFonts w:ascii="Times New Roman" w:hAnsi="Times New Roman" w:cs="Times New Roman"/>
                <w:bCs/>
                <w:szCs w:val="26"/>
                <w:lang w:val="en-US" w:eastAsia="en-US"/>
              </w:rPr>
            </w:pPr>
            <w:del w:id="39" w:author="Admin" w:date="2023-09-20T11:00:00Z">
              <w:r>
                <w:rPr>
                  <w:rFonts w:cs="Times New Roman" w:ascii="Times New Roman" w:hAnsi="Times New Roman"/>
                  <w:szCs w:val="26"/>
                </w:rPr>
                <w:delText>P.PCATHH</w:delText>
              </w:r>
            </w:del>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2: </w:t>
            </w:r>
            <w:r>
              <w:rPr>
                <w:szCs w:val="26"/>
              </w:rPr>
              <w:t>Xây</w:t>
            </w:r>
            <w:r>
              <w:rPr>
                <w:szCs w:val="26"/>
                <w:lang w:val="vi-VN"/>
              </w:rPr>
              <w:t xml:space="preserve"> dựng KH tháng hoặc khi cần thiết</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szCs w:val="26"/>
              </w:rPr>
            </w:pPr>
            <w:r>
              <w:rPr>
                <w:rFonts w:cs="Times New Roman" w:ascii="Times New Roman" w:hAnsi="Times New Roman"/>
                <w:szCs w:val="26"/>
              </w:rPr>
              <w:t>C</w:t>
            </w:r>
            <w:r>
              <w:rPr>
                <w:rFonts w:cs="Times New Roman" w:ascii="Times New Roman" w:hAnsi="Times New Roman"/>
                <w:szCs w:val="26"/>
                <w:lang w:val="nl-NL"/>
              </w:rPr>
              <w:t xml:space="preserve">ăn cứ KH năm đã đc phê duyệt  và nhu cầu thực tế tại thời điểm; </w:t>
            </w:r>
            <w:r>
              <w:rPr>
                <w:rFonts w:cs="Times New Roman" w:ascii="Times New Roman" w:hAnsi="Times New Roman"/>
                <w:szCs w:val="26"/>
              </w:rPr>
              <w:t xml:space="preserve">P.TCNS TV, </w:t>
            </w:r>
            <w:del w:id="40" w:author="Admin" w:date="2023-09-20T11:23:00Z">
              <w:r>
                <w:rPr>
                  <w:rFonts w:cs="Times New Roman" w:ascii="Times New Roman" w:hAnsi="Times New Roman"/>
                  <w:szCs w:val="26"/>
                </w:rPr>
                <w:delText xml:space="preserve">P.PCATHH </w:delText>
              </w:r>
            </w:del>
            <w:r>
              <w:rPr>
                <w:rFonts w:cs="Times New Roman" w:ascii="Times New Roman" w:hAnsi="Times New Roman"/>
                <w:szCs w:val="26"/>
              </w:rPr>
              <w:t>trình TGĐ</w:t>
            </w:r>
            <w:ins w:id="41" w:author="Admin" w:date="2023-09-20T11:23:00Z">
              <w:r>
                <w:rPr>
                  <w:rFonts w:cs="Times New Roman" w:ascii="Times New Roman" w:hAnsi="Times New Roman"/>
                  <w:szCs w:val="26"/>
                </w:rPr>
                <w:t>/người được TGĐ uỷ quyền</w:t>
              </w:r>
            </w:ins>
            <w:r>
              <w:rPr>
                <w:rFonts w:cs="Times New Roman" w:ascii="Times New Roman" w:hAnsi="Times New Roman"/>
                <w:szCs w:val="26"/>
              </w:rPr>
              <w:t xml:space="preserve"> phê duyệt kế hoạch huấn luyện</w:t>
            </w:r>
            <w:ins w:id="42" w:author="Admin" w:date="2023-09-20T11:24:00Z">
              <w:r>
                <w:rPr>
                  <w:rFonts w:cs="Times New Roman" w:ascii="Times New Roman" w:hAnsi="Times New Roman"/>
                  <w:szCs w:val="26"/>
                </w:rPr>
                <w:t>, đào tạo</w:t>
              </w:r>
            </w:ins>
            <w:r>
              <w:rPr>
                <w:rFonts w:cs="Times New Roman" w:ascii="Times New Roman" w:hAnsi="Times New Roman"/>
                <w:szCs w:val="26"/>
              </w:rPr>
              <w:t xml:space="preserve"> (theo mẫu BM.02-HL-KHHL)</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P.TCNS TV</w:t>
            </w:r>
          </w:p>
          <w:p>
            <w:pPr>
              <w:pStyle w:val="Normal"/>
              <w:spacing w:before="120" w:after="120"/>
              <w:jc w:val="center"/>
              <w:rPr>
                <w:rFonts w:ascii="Times New Roman" w:hAnsi="Times New Roman" w:cs="Times New Roman"/>
                <w:bCs/>
                <w:szCs w:val="26"/>
                <w:lang w:val="en-US" w:eastAsia="en-US"/>
              </w:rPr>
            </w:pPr>
            <w:del w:id="43" w:author="Admin" w:date="2023-09-20T11:23:00Z">
              <w:r>
                <w:rPr>
                  <w:rFonts w:cs="Times New Roman" w:ascii="Times New Roman" w:hAnsi="Times New Roman"/>
                  <w:bCs/>
                  <w:szCs w:val="26"/>
                  <w:lang w:val="en-US" w:eastAsia="en-US"/>
                </w:rPr>
                <w:delText>P.PCATHH</w:delText>
              </w:r>
            </w:del>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3: </w:t>
            </w:r>
            <w:r>
              <w:rPr>
                <w:szCs w:val="26"/>
              </w:rPr>
              <w:t xml:space="preserve">Lập bảng đánh giá </w:t>
            </w:r>
            <w:del w:id="44" w:author="Admin" w:date="2023-09-20T11:52:00Z">
              <w:r>
                <w:rPr>
                  <w:szCs w:val="26"/>
                </w:rPr>
                <w:delText>sỹ quan</w:delText>
              </w:r>
            </w:del>
            <w:r>
              <w:rPr>
                <w:szCs w:val="26"/>
              </w:rPr>
              <w:t>thuyền viên</w:t>
            </w:r>
          </w:p>
          <w:p>
            <w:pPr>
              <w:pStyle w:val="ListParagraph"/>
              <w:spacing w:before="80" w:after="60"/>
              <w:ind w:left="0" w:right="0"/>
              <w:contextualSpacing w:val="false"/>
              <w:jc w:val="both"/>
              <w:rPr>
                <w:rFonts w:ascii="Times New Roman" w:hAnsi="Times New Roman" w:cs="Times New Roman"/>
                <w:b/>
                <w:bCs/>
                <w:sz w:val="26"/>
                <w:szCs w:val="26"/>
                <w:lang w:val="vi-VN" w:eastAsia="en-US"/>
              </w:rPr>
            </w:pPr>
            <w:r>
              <w:rPr>
                <w:rFonts w:cs="Times New Roman" w:ascii="Times New Roman" w:hAnsi="Times New Roman"/>
                <w:b/>
                <w:bCs/>
                <w:sz w:val="26"/>
                <w:szCs w:val="26"/>
                <w:lang w:val="vi-VN" w:eastAsia="en-US"/>
              </w:rPr>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szCs w:val="26"/>
              </w:rPr>
            </w:pPr>
            <w:r>
              <w:rPr>
                <w:rFonts w:cs="Times New Roman" w:ascii="Times New Roman" w:hAnsi="Times New Roman"/>
                <w:szCs w:val="26"/>
                <w:lang w:val="nl-NL"/>
              </w:rPr>
              <w:t xml:space="preserve">Bộ phận QLTV lập bảng đánh giá </w:t>
            </w:r>
            <w:del w:id="45" w:author="Admin" w:date="2023-09-20T11:24:00Z">
              <w:r>
                <w:rPr>
                  <w:rFonts w:cs="Times New Roman" w:ascii="Times New Roman" w:hAnsi="Times New Roman"/>
                  <w:szCs w:val="26"/>
                  <w:lang w:val="nl-NL"/>
                </w:rPr>
                <w:delText>sỹ quan</w:delText>
              </w:r>
            </w:del>
            <w:r>
              <w:rPr>
                <w:rFonts w:cs="Times New Roman" w:ascii="Times New Roman" w:hAnsi="Times New Roman"/>
                <w:szCs w:val="26"/>
                <w:lang w:val="nl-NL"/>
              </w:rPr>
              <w:t>thuyền viên</w:t>
            </w:r>
            <w:ins w:id="46" w:author="Admin" w:date="2023-09-20T11:24:00Z">
              <w:r>
                <w:rPr>
                  <w:rFonts w:cs="Times New Roman" w:ascii="Times New Roman" w:hAnsi="Times New Roman"/>
                  <w:szCs w:val="26"/>
                  <w:lang w:val="nl-NL"/>
                </w:rPr>
                <w:t xml:space="preserve"> trên cơ sở kết quả đánh gi</w:t>
              </w:r>
            </w:ins>
            <w:ins w:id="47" w:author="Admin" w:date="2023-09-20T11:52:00Z">
              <w:r>
                <w:rPr>
                  <w:rFonts w:cs="Times New Roman" w:ascii="Times New Roman" w:hAnsi="Times New Roman"/>
                  <w:szCs w:val="26"/>
                  <w:lang w:val="nl-NL"/>
                </w:rPr>
                <w:t>á</w:t>
              </w:r>
            </w:ins>
            <w:ins w:id="48" w:author="Admin" w:date="2023-09-20T11:25:00Z">
              <w:r>
                <w:rPr>
                  <w:rFonts w:cs="Times New Roman" w:ascii="Times New Roman" w:hAnsi="Times New Roman"/>
                  <w:szCs w:val="26"/>
                  <w:lang w:val="nl-NL"/>
                </w:rPr>
                <w:t xml:space="preserve"> thuyền viên từ tàu gửi về</w:t>
              </w:r>
            </w:ins>
            <w:r>
              <w:rPr>
                <w:rFonts w:cs="Times New Roman" w:ascii="Times New Roman" w:hAnsi="Times New Roman"/>
                <w:szCs w:val="26"/>
                <w:lang w:val="nl-NL"/>
              </w:rPr>
              <w:t xml:space="preserve"> (theo mẫu BM.03-HL-ĐGSQTV)</w:t>
            </w:r>
          </w:p>
          <w:p>
            <w:pPr>
              <w:pStyle w:val="ListParagraph"/>
              <w:spacing w:before="80" w:after="60"/>
              <w:ind w:left="0" w:right="0"/>
              <w:contextualSpacing w:val="false"/>
              <w:jc w:val="both"/>
              <w:rPr>
                <w:rFonts w:ascii="Times New Roman" w:hAnsi="Times New Roman" w:cs="Times New Roman"/>
                <w:sz w:val="26"/>
                <w:szCs w:val="26"/>
              </w:rPr>
            </w:pPr>
            <w:r>
              <w:rPr>
                <w:rFonts w:cs="Times New Roman" w:ascii="Times New Roman" w:hAnsi="Times New Roman"/>
                <w:sz w:val="26"/>
                <w:szCs w:val="26"/>
              </w:rPr>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4: </w:t>
            </w:r>
            <w:r>
              <w:rPr>
                <w:szCs w:val="26"/>
              </w:rPr>
              <w:t>Đề xuất chương trình huấn luyện</w:t>
            </w:r>
            <w:ins w:id="49" w:author="Admin" w:date="2023-09-20T11:53:00Z">
              <w:r>
                <w:rPr>
                  <w:szCs w:val="26"/>
                </w:rPr>
                <w:t>,</w:t>
              </w:r>
            </w:ins>
            <w:ins w:id="50" w:author="Admin" w:date="2023-09-20T11:26:00Z">
              <w:r>
                <w:rPr>
                  <w:szCs w:val="26"/>
                </w:rPr>
                <w:t xml:space="preserve"> đào tạo</w:t>
              </w:r>
            </w:ins>
            <w:r>
              <w:rPr>
                <w:szCs w:val="26"/>
              </w:rPr>
              <w:t xml:space="preserve"> và dự toán chi phí trình phê duyệt</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Căn cứ </w:t>
            </w:r>
            <w:del w:id="51" w:author="Admin" w:date="2023-09-20T11:26:00Z">
              <w:r>
                <w:rPr>
                  <w:rFonts w:cs="Times New Roman" w:ascii="Times New Roman" w:hAnsi="Times New Roman"/>
                  <w:bCs/>
                  <w:szCs w:val="26"/>
                  <w:lang w:val="en-US" w:eastAsia="en-US"/>
                </w:rPr>
                <w:delText xml:space="preserve">nội dung </w:delText>
              </w:r>
            </w:del>
            <w:ins w:id="52" w:author="Admin" w:date="2023-09-20T11:53:00Z">
              <w:r>
                <w:rPr>
                  <w:rFonts w:cs="Times New Roman" w:ascii="Times New Roman" w:hAnsi="Times New Roman"/>
                  <w:bCs/>
                  <w:szCs w:val="26"/>
                  <w:lang w:val="en-US" w:eastAsia="en-US"/>
                </w:rPr>
                <w:t>B</w:t>
              </w:r>
            </w:ins>
            <w:ins w:id="53" w:author="Admin" w:date="2023-09-20T11:26:00Z">
              <w:r>
                <w:rPr>
                  <w:rFonts w:cs="Times New Roman" w:ascii="Times New Roman" w:hAnsi="Times New Roman"/>
                  <w:bCs/>
                  <w:szCs w:val="26"/>
                  <w:lang w:val="en-US" w:eastAsia="en-US"/>
                </w:rPr>
                <w:t xml:space="preserve">ảng </w:t>
              </w:r>
            </w:ins>
            <w:r>
              <w:rPr>
                <w:rFonts w:cs="Times New Roman" w:ascii="Times New Roman" w:hAnsi="Times New Roman"/>
                <w:bCs/>
                <w:szCs w:val="26"/>
                <w:lang w:val="en-US" w:eastAsia="en-US"/>
              </w:rPr>
              <w:t>đánh giá</w:t>
            </w:r>
            <w:del w:id="54" w:author="Admin" w:date="2023-09-20T11:27:00Z">
              <w:r>
                <w:rPr>
                  <w:rFonts w:cs="Times New Roman" w:ascii="Times New Roman" w:hAnsi="Times New Roman"/>
                  <w:bCs/>
                  <w:szCs w:val="26"/>
                  <w:lang w:val="en-US" w:eastAsia="en-US"/>
                </w:rPr>
                <w:delText xml:space="preserve"> SQTV</w:delText>
              </w:r>
            </w:del>
            <w:ins w:id="55" w:author="Admin" w:date="2023-09-20T11:27:00Z">
              <w:r>
                <w:rPr>
                  <w:rFonts w:cs="Times New Roman" w:ascii="Times New Roman" w:hAnsi="Times New Roman"/>
                  <w:bCs/>
                  <w:szCs w:val="26"/>
                  <w:lang w:val="en-US" w:eastAsia="en-US"/>
                </w:rPr>
                <w:t xml:space="preserve"> thuyền viên</w:t>
              </w:r>
            </w:ins>
            <w:r>
              <w:rPr>
                <w:rFonts w:cs="Times New Roman" w:ascii="Times New Roman" w:hAnsi="Times New Roman"/>
                <w:bCs/>
                <w:szCs w:val="26"/>
                <w:lang w:val="en-US" w:eastAsia="en-US"/>
              </w:rPr>
              <w:t>, P.TCNS TV</w:t>
            </w:r>
            <w:del w:id="56" w:author="Admin" w:date="2023-09-20T11:28:00Z">
              <w:r>
                <w:rPr>
                  <w:rFonts w:cs="Times New Roman" w:ascii="Times New Roman" w:hAnsi="Times New Roman"/>
                  <w:bCs/>
                  <w:szCs w:val="26"/>
                  <w:lang w:val="en-US" w:eastAsia="en-US"/>
                </w:rPr>
                <w:delText>P.PCATHH</w:delText>
              </w:r>
            </w:del>
            <w:r>
              <w:rPr>
                <w:rFonts w:cs="Times New Roman" w:ascii="Times New Roman" w:hAnsi="Times New Roman"/>
                <w:bCs/>
                <w:szCs w:val="26"/>
                <w:lang w:val="en-US" w:eastAsia="en-US"/>
              </w:rPr>
              <w:t xml:space="preserve"> đề xuất chương trình huấn luyện</w:t>
            </w:r>
            <w:ins w:id="57" w:author="Admin" w:date="2023-09-20T11:28:00Z">
              <w:r>
                <w:rPr>
                  <w:rFonts w:cs="Times New Roman" w:ascii="Times New Roman" w:hAnsi="Times New Roman"/>
                  <w:bCs/>
                  <w:szCs w:val="26"/>
                  <w:lang w:val="en-US" w:eastAsia="en-US"/>
                </w:rPr>
                <w:t>, đào tạo</w:t>
              </w:r>
            </w:ins>
            <w:r>
              <w:rPr>
                <w:rFonts w:cs="Times New Roman" w:ascii="Times New Roman" w:hAnsi="Times New Roman"/>
                <w:bCs/>
                <w:szCs w:val="26"/>
                <w:lang w:val="en-US" w:eastAsia="en-US"/>
              </w:rPr>
              <w:t xml:space="preserve"> và dự toán chi phí trình TGĐ</w:t>
            </w:r>
            <w:ins w:id="58" w:author="Admin" w:date="2023-09-20T11:28:00Z">
              <w:r>
                <w:rPr>
                  <w:rFonts w:cs="Times New Roman" w:ascii="Times New Roman" w:hAnsi="Times New Roman"/>
                  <w:bCs/>
                  <w:szCs w:val="26"/>
                  <w:lang w:val="en-US" w:eastAsia="en-US"/>
                </w:rPr>
                <w:t>/người được TGĐ uỷ quyền</w:t>
              </w:r>
            </w:ins>
            <w:r>
              <w:rPr>
                <w:rFonts w:cs="Times New Roman" w:ascii="Times New Roman" w:hAnsi="Times New Roman"/>
                <w:bCs/>
                <w:szCs w:val="26"/>
                <w:lang w:val="en-US" w:eastAsia="en-US"/>
              </w:rPr>
              <w:t xml:space="preserve"> phê duyệt</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P.TCNS TV</w:t>
            </w:r>
          </w:p>
          <w:p>
            <w:pPr>
              <w:pStyle w:val="Normal"/>
              <w:spacing w:before="120" w:after="120"/>
              <w:jc w:val="center"/>
              <w:rPr>
                <w:rFonts w:ascii="Times New Roman" w:hAnsi="Times New Roman" w:cs="Times New Roman"/>
                <w:bCs/>
                <w:szCs w:val="26"/>
                <w:lang w:val="en-US" w:eastAsia="en-US"/>
              </w:rPr>
            </w:pPr>
            <w:del w:id="59" w:author="Admin" w:date="2023-09-20T11:28:00Z">
              <w:r>
                <w:rPr>
                  <w:rFonts w:cs="Times New Roman" w:ascii="Times New Roman" w:hAnsi="Times New Roman"/>
                  <w:bCs/>
                  <w:szCs w:val="26"/>
                  <w:lang w:val="en-US" w:eastAsia="en-US"/>
                </w:rPr>
                <w:delText>P.PCATHH</w:delText>
              </w:r>
            </w:del>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5: </w:t>
            </w:r>
            <w:r>
              <w:rPr>
                <w:rFonts w:cs="Times New Roman" w:ascii="Times New Roman" w:hAnsi="Times New Roman"/>
                <w:szCs w:val="26"/>
                <w:lang w:val="nl-NL"/>
              </w:rPr>
              <w:t>Thực hiện thông báo chương trình huấn luyện</w:t>
            </w:r>
            <w:ins w:id="60" w:author="Admin" w:date="2023-09-20T11:53:00Z">
              <w:r>
                <w:rPr>
                  <w:rFonts w:cs="Times New Roman" w:ascii="Times New Roman" w:hAnsi="Times New Roman"/>
                  <w:szCs w:val="26"/>
                  <w:lang w:val="nl-NL"/>
                </w:rPr>
                <w:t>, đào tạo</w:t>
              </w:r>
            </w:ins>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Cs/>
                <w:szCs w:val="26"/>
                <w:lang w:val="en-US" w:eastAsia="en-US"/>
              </w:rPr>
            </w:pPr>
            <w:r>
              <w:rPr>
                <w:szCs w:val="26"/>
              </w:rPr>
              <w:t xml:space="preserve">P.TCNS TV thông báo tới tất cả các thuyền viên </w:t>
            </w:r>
            <w:del w:id="61" w:author="Admin" w:date="2023-09-20T11:29:00Z">
              <w:r>
                <w:rPr>
                  <w:szCs w:val="26"/>
                </w:rPr>
                <w:delText xml:space="preserve">đang nghỉ dự trữ </w:delText>
              </w:r>
            </w:del>
            <w:r>
              <w:rPr>
                <w:szCs w:val="26"/>
              </w:rPr>
              <w:t>về chương trình huấn luyện</w:t>
            </w:r>
            <w:ins w:id="62" w:author="Admin" w:date="2023-09-20T11:32:00Z">
              <w:r>
                <w:rPr>
                  <w:szCs w:val="26"/>
                </w:rPr>
                <w:t>, đào tạo</w:t>
              </w:r>
            </w:ins>
            <w:r>
              <w:rPr>
                <w:szCs w:val="26"/>
              </w:rPr>
              <w:t xml:space="preserve"> và chi phí huấn luyện</w:t>
            </w:r>
            <w:ins w:id="63" w:author="Admin" w:date="2023-09-20T11:32:00Z">
              <w:r>
                <w:rPr>
                  <w:szCs w:val="26"/>
                </w:rPr>
                <w:t>, đào tạo</w:t>
              </w:r>
            </w:ins>
            <w:r>
              <w:rPr>
                <w:szCs w:val="26"/>
              </w:rPr>
              <w:t xml:space="preserve"> để họ đăng ký tham gia</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P.TCNS 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6: </w:t>
            </w:r>
            <w:r>
              <w:rPr>
                <w:rFonts w:cs="Times New Roman" w:ascii="Times New Roman" w:hAnsi="Times New Roman"/>
                <w:bCs/>
                <w:sz w:val="24"/>
                <w:szCs w:val="24"/>
                <w:lang w:val="en-US" w:eastAsia="en-US"/>
              </w:rPr>
              <w:t>Triể</w:t>
            </w:r>
            <w:r>
              <w:rPr>
                <w:rFonts w:cs="Times New Roman" w:ascii="Times New Roman" w:hAnsi="Times New Roman"/>
                <w:szCs w:val="26"/>
                <w:lang w:val="nl-NL"/>
              </w:rPr>
              <w:t>n khai huấn luyện</w:t>
            </w:r>
            <w:ins w:id="64" w:author="Admin" w:date="2023-09-20T11:53:00Z">
              <w:r>
                <w:rPr>
                  <w:rFonts w:cs="Times New Roman" w:ascii="Times New Roman" w:hAnsi="Times New Roman"/>
                  <w:szCs w:val="26"/>
                  <w:lang w:val="nl-NL"/>
                </w:rPr>
                <w:t>, đào tạo</w:t>
              </w:r>
            </w:ins>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del w:id="70" w:author="Admin" w:date="2023-09-20T11:29:00Z"/>
              </w:rPr>
            </w:pPr>
            <w:r>
              <w:rPr>
                <w:szCs w:val="26"/>
                <w:lang w:val="vi-VN"/>
              </w:rPr>
              <w:t>Triển khai huấn luyện</w:t>
            </w:r>
            <w:ins w:id="65" w:author="Admin" w:date="2023-09-20T11:29:00Z">
              <w:r>
                <w:rPr>
                  <w:szCs w:val="26"/>
                </w:rPr>
                <w:t>, đào tạo</w:t>
              </w:r>
            </w:ins>
            <w:r>
              <w:rPr>
                <w:szCs w:val="26"/>
                <w:lang w:val="vi-VN"/>
              </w:rPr>
              <w:t xml:space="preserve"> cho thuyền viên </w:t>
            </w:r>
            <w:del w:id="66" w:author="Admin" w:date="2023-09-20T11:29:00Z">
              <w:r>
                <w:rPr>
                  <w:szCs w:val="26"/>
                  <w:lang w:val="vi-VN"/>
                </w:rPr>
                <w:delText>trên b</w:delText>
              </w:r>
            </w:del>
            <w:del w:id="67" w:author="Admin" w:date="2023-09-20T11:29:00Z">
              <w:r>
                <w:rPr>
                  <w:szCs w:val="26"/>
                </w:rPr>
                <w:delText>ờ/thuyền viên trên tàu</w:delText>
              </w:r>
            </w:del>
            <w:ins w:id="68" w:author="Admin" w:date="2023-09-20T11:29:00Z">
              <w:r>
                <w:rPr>
                  <w:szCs w:val="26"/>
                </w:rPr>
                <w:t xml:space="preserve"> theo đúng kế hoạch đã được phê duyệt</w:t>
              </w:r>
            </w:ins>
            <w:del w:id="69" w:author="Admin" w:date="2023-09-20T11:29:00Z">
              <w:r>
                <w:rPr>
                  <w:szCs w:val="26"/>
                </w:rPr>
                <w:delText>.</w:delText>
              </w:r>
            </w:del>
          </w:p>
          <w:p>
            <w:pPr>
              <w:pStyle w:val="Normal"/>
              <w:spacing w:before="80" w:after="60"/>
              <w:jc w:val="both"/>
              <w:rPr>
                <w:szCs w:val="26"/>
                <w:lang w:val="vi-VN"/>
              </w:rPr>
            </w:pPr>
            <w:del w:id="71" w:author="Admin" w:date="2023-09-20T11:29:00Z">
              <w:r>
                <w:rPr>
                  <w:szCs w:val="26"/>
                </w:rPr>
                <w:delText>Đối với</w:delText>
              </w:r>
            </w:del>
            <w:del w:id="72" w:author="Admin" w:date="2023-09-20T11:29:00Z">
              <w:r>
                <w:rPr>
                  <w:szCs w:val="26"/>
                  <w:lang w:val="vi-VN"/>
                </w:rPr>
                <w:delText xml:space="preserve"> thuyền viên trên tàu</w:delText>
              </w:r>
            </w:del>
            <w:del w:id="73" w:author="Admin" w:date="2023-09-20T11:29:00Z">
              <w:r>
                <w:rPr>
                  <w:szCs w:val="26"/>
                </w:rPr>
                <w:delText xml:space="preserve">: </w:delText>
              </w:r>
            </w:del>
            <w:del w:id="74" w:author="Admin" w:date="2023-09-20T11:29:00Z">
              <w:r>
                <w:rPr>
                  <w:szCs w:val="26"/>
                  <w:lang w:val="vi-VN"/>
                </w:rPr>
                <w:delText>triển khai huấn luyện an toàn thực hành trên tàu theo KH năm đã được phê duyệt</w:delText>
              </w:r>
            </w:del>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4"/>
                <w:szCs w:val="24"/>
                <w:lang w:val="en-US" w:eastAsia="en-US"/>
                <w:del w:id="76" w:author="Admin" w:date="2023-09-20T11:30:00Z"/>
              </w:rPr>
            </w:pPr>
            <w:del w:id="75" w:author="Admin" w:date="2023-09-20T11:30:00Z">
              <w:r>
                <w:rPr>
                  <w:rFonts w:cs="Times New Roman" w:ascii="Times New Roman" w:hAnsi="Times New Roman"/>
                  <w:bCs/>
                  <w:sz w:val="24"/>
                  <w:szCs w:val="24"/>
                  <w:lang w:val="en-US" w:eastAsia="en-US"/>
                </w:rPr>
                <w:delText>- Huấn luyện trên bờ: Bộ phận QLTV, Phòng chuyên môn có liên quan</w:delText>
              </w:r>
            </w:del>
          </w:p>
          <w:p>
            <w:pPr>
              <w:pStyle w:val="Normal"/>
              <w:spacing w:before="120" w:after="120"/>
              <w:jc w:val="center"/>
              <w:rPr>
                <w:del w:id="78" w:author="Admin" w:date="2023-09-20T11:30:00Z"/>
              </w:rPr>
            </w:pPr>
            <w:del w:id="77" w:author="Admin" w:date="2023-09-20T11:30:00Z">
              <w:r>
                <w:rPr>
                  <w:rFonts w:cs="Times New Roman" w:ascii="Times New Roman" w:hAnsi="Times New Roman"/>
                  <w:bCs/>
                  <w:sz w:val="24"/>
                  <w:szCs w:val="24"/>
                  <w:lang w:val="en-US" w:eastAsia="en-US"/>
                </w:rPr>
                <w:delText>- Chuyên gia bên ngoài (nếu có)</w:delText>
              </w:r>
            </w:del>
          </w:p>
          <w:p>
            <w:pPr>
              <w:pStyle w:val="Normal"/>
              <w:spacing w:before="120" w:after="120"/>
              <w:jc w:val="center"/>
              <w:rPr>
                <w:rFonts w:ascii="Times New Roman" w:hAnsi="Times New Roman" w:cs="Times New Roman"/>
                <w:bCs/>
                <w:sz w:val="24"/>
                <w:szCs w:val="24"/>
                <w:lang w:val="en-US" w:eastAsia="en-US"/>
                <w:ins w:id="80" w:author="Admin" w:date="2023-09-20T11:30:00Z"/>
              </w:rPr>
            </w:pPr>
            <w:del w:id="79" w:author="Admin" w:date="2023-09-20T11:30:00Z">
              <w:r>
                <w:rPr>
                  <w:rFonts w:cs="Times New Roman" w:ascii="Times New Roman" w:hAnsi="Times New Roman"/>
                  <w:bCs/>
                  <w:sz w:val="24"/>
                  <w:szCs w:val="24"/>
                  <w:lang w:val="en-US" w:eastAsia="en-US"/>
                </w:rPr>
                <w:delText>- Huấn luyện trên tàu: Thuyền trưởng (theo Qtrinh thực tập trên tàu…)</w:delText>
              </w:r>
            </w:del>
          </w:p>
          <w:p>
            <w:pPr>
              <w:pStyle w:val="Normal"/>
              <w:spacing w:before="120" w:after="120"/>
              <w:jc w:val="center"/>
              <w:rPr>
                <w:rFonts w:ascii="Times New Roman" w:hAnsi="Times New Roman" w:cs="Times New Roman"/>
                <w:bCs/>
                <w:color w:val="FF0000"/>
                <w:sz w:val="24"/>
                <w:szCs w:val="24"/>
                <w:lang w:val="en-US" w:eastAsia="en-US"/>
              </w:rPr>
            </w:pPr>
            <w:ins w:id="81" w:author="Admin" w:date="2023-09-20T11:30:00Z">
              <w:r>
                <w:rPr>
                  <w:rFonts w:cs="Times New Roman" w:ascii="Times New Roman" w:hAnsi="Times New Roman"/>
                  <w:bCs/>
                  <w:sz w:val="24"/>
                  <w:szCs w:val="24"/>
                  <w:lang w:val="en-US" w:eastAsia="en-US"/>
                </w:rPr>
                <w:t>Các bộ phận liên quan và thuyền viên</w:t>
              </w:r>
            </w:ins>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7: </w:t>
            </w:r>
            <w:r>
              <w:rPr>
                <w:rFonts w:cs="Times New Roman" w:ascii="Times New Roman" w:hAnsi="Times New Roman"/>
                <w:szCs w:val="26"/>
                <w:lang w:val="nl-NL"/>
              </w:rPr>
              <w:t>Tổng hợp kết quả huấn luyện</w:t>
            </w:r>
            <w:ins w:id="82" w:author="Admin" w:date="2023-09-20T11:31:00Z">
              <w:r>
                <w:rPr>
                  <w:rFonts w:cs="Times New Roman" w:ascii="Times New Roman" w:hAnsi="Times New Roman"/>
                  <w:szCs w:val="26"/>
                  <w:lang w:val="nl-NL"/>
                </w:rPr>
                <w:t>,</w:t>
              </w:r>
            </w:ins>
            <w:r>
              <w:rPr>
                <w:rFonts w:cs="Times New Roman" w:ascii="Times New Roman" w:hAnsi="Times New Roman"/>
                <w:szCs w:val="26"/>
                <w:lang w:val="nl-NL"/>
              </w:rPr>
              <w:t xml:space="preserve"> </w:t>
            </w:r>
            <w:ins w:id="83" w:author="Admin" w:date="2023-09-20T11:31:00Z">
              <w:r>
                <w:rPr>
                  <w:rFonts w:cs="Times New Roman" w:ascii="Times New Roman" w:hAnsi="Times New Roman"/>
                  <w:szCs w:val="26"/>
                  <w:lang w:val="nl-NL"/>
                </w:rPr>
                <w:t>đào tạo</w:t>
              </w:r>
            </w:ins>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Cs/>
                <w:szCs w:val="26"/>
                <w:lang w:val="en-US" w:eastAsia="en-US"/>
              </w:rPr>
            </w:pPr>
            <w:r>
              <w:rPr>
                <w:szCs w:val="26"/>
              </w:rPr>
              <w:t>Tổng</w:t>
            </w:r>
            <w:r>
              <w:rPr>
                <w:szCs w:val="26"/>
                <w:lang w:val="vi-VN"/>
              </w:rPr>
              <w:t xml:space="preserve"> hợp kết quả tham gia huấn luyện</w:t>
            </w:r>
            <w:ins w:id="84" w:author="Admin" w:date="2023-09-20T11:31:00Z">
              <w:r>
                <w:rPr>
                  <w:szCs w:val="26"/>
                </w:rPr>
                <w:t>,</w:t>
              </w:r>
            </w:ins>
            <w:r>
              <w:rPr>
                <w:szCs w:val="26"/>
              </w:rPr>
              <w:t xml:space="preserve"> </w:t>
            </w:r>
            <w:ins w:id="85" w:author="Admin" w:date="2023-09-20T11:31:00Z">
              <w:r>
                <w:rPr>
                  <w:szCs w:val="26"/>
                </w:rPr>
                <w:t>đào tạo</w:t>
              </w:r>
            </w:ins>
            <w:r>
              <w:rPr>
                <w:szCs w:val="26"/>
              </w:rPr>
              <w:t xml:space="preserve"> của thuyền viên</w:t>
            </w:r>
            <w:r>
              <w:rPr>
                <w:szCs w:val="26"/>
                <w:lang w:val="vi-VN"/>
              </w:rPr>
              <w:t xml:space="preserve"> và thực hiện đánh giá theo quy định</w:t>
            </w:r>
            <w:ins w:id="86" w:author="Admin" w:date="2023-09-20T11:31:00Z">
              <w:r>
                <w:rPr>
                  <w:szCs w:val="26"/>
                </w:rPr>
                <w:t xml:space="preserve"> để làm căn cứ điều động và</w:t>
              </w:r>
            </w:ins>
            <w:r>
              <w:rPr>
                <w:szCs w:val="26"/>
                <w:lang w:val="vi-VN"/>
              </w:rPr>
              <w:t xml:space="preserve"> đề bạt thuyền viên</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P.TCNS TV</w:t>
            </w:r>
          </w:p>
          <w:p>
            <w:pPr>
              <w:pStyle w:val="Normal"/>
              <w:spacing w:before="120" w:after="120"/>
              <w:jc w:val="center"/>
              <w:rPr>
                <w:rFonts w:ascii="Times New Roman" w:hAnsi="Times New Roman" w:cs="Times New Roman"/>
                <w:bCs/>
                <w:szCs w:val="26"/>
                <w:lang w:val="en-US" w:eastAsia="en-US"/>
              </w:rPr>
            </w:pPr>
            <w:del w:id="87" w:author="Admin" w:date="2023-09-20T11:31:00Z">
              <w:r>
                <w:rPr>
                  <w:rFonts w:cs="Times New Roman" w:ascii="Times New Roman" w:hAnsi="Times New Roman"/>
                  <w:bCs/>
                  <w:szCs w:val="26"/>
                  <w:lang w:val="en-US" w:eastAsia="en-US"/>
                </w:rPr>
                <w:delText>P.PCATHH</w:delText>
              </w:r>
            </w:del>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
                <w:bCs/>
                <w:sz w:val="24"/>
                <w:szCs w:val="24"/>
                <w:lang w:val="en-US" w:eastAsia="en-US"/>
              </w:rPr>
            </w:pPr>
            <w:del w:id="88" w:author="Admin" w:date="2023-09-20T11:31:00Z">
              <w:r>
                <w:rPr>
                  <w:rFonts w:cs="Times New Roman" w:ascii="Times New Roman" w:hAnsi="Times New Roman"/>
                  <w:b/>
                  <w:bCs/>
                  <w:sz w:val="24"/>
                  <w:szCs w:val="24"/>
                  <w:lang w:val="en-US" w:eastAsia="en-US"/>
                </w:rPr>
                <w:delText xml:space="preserve">Bước 8: </w:delText>
              </w:r>
            </w:del>
            <w:del w:id="89" w:author="Admin" w:date="2023-09-20T11:31:00Z">
              <w:r>
                <w:rPr>
                  <w:szCs w:val="26"/>
                </w:rPr>
                <w:delText>Bố trí thuyền viên xuống tàu công tác/đề bạt chức danh công tác ở dưới tàu</w:delText>
              </w:r>
            </w:del>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80" w:after="60"/>
              <w:jc w:val="both"/>
              <w:rPr>
                <w:rFonts w:ascii="Times New Roman" w:hAnsi="Times New Roman" w:cs="Times New Roman"/>
                <w:bCs/>
                <w:szCs w:val="26"/>
                <w:lang w:val="en-US" w:eastAsia="en-US"/>
              </w:rPr>
            </w:pPr>
            <w:del w:id="90" w:author="Admin" w:date="2023-09-20T11:31:00Z">
              <w:r>
                <w:rPr>
                  <w:szCs w:val="26"/>
                </w:rPr>
                <w:delText>Căn cứ kết quả đánh</w:delText>
              </w:r>
            </w:del>
            <w:del w:id="91" w:author="Admin" w:date="2023-09-20T11:31:00Z">
              <w:r>
                <w:rPr>
                  <w:szCs w:val="26"/>
                  <w:lang w:val="vi-VN"/>
                </w:rPr>
                <w:delText xml:space="preserve"> giá</w:delText>
              </w:r>
            </w:del>
            <w:del w:id="92" w:author="Admin" w:date="2023-09-20T11:31:00Z">
              <w:r>
                <w:rPr>
                  <w:szCs w:val="26"/>
                </w:rPr>
                <w:delText xml:space="preserve"> P. TCNS TV bố trí thuyền viên xuống tàu công tác hoặc đề bạt chức danh công tác ở dưới tàu</w:delText>
              </w:r>
            </w:del>
            <w:del w:id="93" w:author="Admin" w:date="2023-09-20T11:31:00Z">
              <w:r>
                <w:rPr>
                  <w:rFonts w:cs="Times New Roman" w:ascii="Times New Roman" w:hAnsi="Times New Roman"/>
                  <w:szCs w:val="26"/>
                  <w:lang w:val="nl-NL"/>
                </w:rPr>
                <w:delText xml:space="preserve"> </w:delText>
              </w:r>
            </w:del>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del w:id="94" w:author="Admin" w:date="2023-09-20T11:31:00Z">
              <w:r>
                <w:rPr>
                  <w:rFonts w:cs="Times New Roman" w:ascii="Times New Roman" w:hAnsi="Times New Roman"/>
                  <w:bCs/>
                  <w:szCs w:val="26"/>
                  <w:lang w:val="en-US" w:eastAsia="en-US"/>
                </w:rPr>
                <w:delText>P.TCNS TV</w:delText>
              </w:r>
            </w:del>
          </w:p>
        </w:tc>
      </w:tr>
    </w:tbl>
    <w:p>
      <w:pPr>
        <w:pStyle w:val="Normal"/>
        <w:spacing w:before="2640" w:after="0"/>
        <w:jc w:val="center"/>
        <w:rPr>
          <w:rFonts w:ascii="Times New Roman" w:hAnsi="Times New Roman" w:cs="Times New Roman"/>
          <w:b/>
          <w:bCs/>
          <w:sz w:val="28"/>
          <w:szCs w:val="28"/>
          <w:lang w:val="vi-VN"/>
        </w:rPr>
      </w:pPr>
      <w:r>
        <w:rPr>
          <w:rFonts w:cs="Times New Roman" w:ascii="Times New Roman" w:hAnsi="Times New Roman"/>
          <w:b/>
          <w:bCs/>
          <w:sz w:val="28"/>
          <w:szCs w:val="28"/>
          <w:lang w:val="en-US" w:eastAsia="en-US"/>
        </w:rPr>
        <w:t>SƠ ĐỒ Q</w:t>
      </w:r>
      <w:r>
        <w:rPr>
          <w:rFonts w:cs="Times New Roman" w:ascii="Times New Roman" w:hAnsi="Times New Roman"/>
          <w:b/>
          <w:bCs/>
          <w:sz w:val="28"/>
          <w:szCs w:val="28"/>
          <w:lang w:val="vi-VN" w:eastAsia="en-US"/>
        </w:rPr>
        <w:t>UY</w:t>
      </w:r>
      <w:r>
        <w:rPr>
          <w:rFonts w:cs="Times New Roman" w:ascii="Times New Roman" w:hAnsi="Times New Roman"/>
          <w:b/>
          <w:bCs/>
          <w:sz w:val="28"/>
          <w:szCs w:val="28"/>
          <w:lang w:val="vi-VN"/>
        </w:rPr>
        <w:t xml:space="preserve"> TRÌNH </w:t>
      </w:r>
      <w:r>
        <mc:AlternateContent>
          <mc:Choice Requires="wps">
            <w:drawing>
              <wp:anchor behindDoc="0" distT="0" distB="0" distL="114935" distR="114935" simplePos="0" locked="0" layoutInCell="1" allowOverlap="1" relativeHeight="7">
                <wp:simplePos x="0" y="0"/>
                <wp:positionH relativeFrom="column">
                  <wp:posOffset>6762750</wp:posOffset>
                </wp:positionH>
                <wp:positionV relativeFrom="paragraph">
                  <wp:posOffset>19050</wp:posOffset>
                </wp:positionV>
                <wp:extent cx="1600200" cy="314325"/>
                <wp:effectExtent l="0" t="0" r="0" b="0"/>
                <wp:wrapNone/>
                <wp:docPr id="12" name="Frame3"/>
                <a:graphic xmlns:a="http://schemas.openxmlformats.org/drawingml/2006/main">
                  <a:graphicData uri="http://schemas.microsoft.com/office/word/2010/wordprocessingShape">
                    <wps:wsp>
                      <wps:cNvSpPr txBox="1"/>
                      <wps:spPr>
                        <a:xfrm>
                          <a:off x="0" y="0"/>
                          <a:ext cx="1600200" cy="314325"/>
                        </a:xfrm>
                        <a:prstGeom prst="rect"/>
                        <a:solidFill>
                          <a:srgbClr val="FFFFFF">
                            <a:alpha val="0"/>
                          </a:srgbClr>
                        </a:solidFill>
                      </wps:spPr>
                      <wps:txbx>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wps:txbx>
                      <wps:bodyPr anchor="t" lIns="92075" tIns="46355" rIns="92075" bIns="46355">
                        <a:noAutofit/>
                      </wps:bodyPr>
                    </wps:wsp>
                  </a:graphicData>
                </a:graphic>
              </wp:anchor>
            </w:drawing>
          </mc:Choice>
          <mc:Fallback>
            <w:pict>
              <v:rect fillcolor="#FFFFFF" style="position:absolute;rotation:-0;width:126pt;height:24.75pt;mso-wrap-distance-left:9.05pt;mso-wrap-distance-right:9.05pt;mso-wrap-distance-top:0pt;mso-wrap-distance-bottom:0pt;margin-top:1.5pt;mso-position-vertical-relative:text;margin-left:532.5pt;mso-position-horizontal-relative:text">
                <v:fill opacity="0f"/>
                <v:textbox inset="0.100694444444444in,0.0506944444444444in,0.100694444444444in,0.0506944444444444in">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v:textbox>
                <w10:wrap type="none"/>
              </v:rect>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rPr>
          <w:b/>
          <w:bCs/>
          <w:sz w:val="28"/>
          <w:szCs w:val="28"/>
          <w:lang w:val="vi-VN"/>
        </w:rPr>
      </w:pPr>
      <w:r>
        <w:rPr>
          <w:b/>
          <w:bCs/>
          <w:sz w:val="28"/>
          <w:szCs w:val="28"/>
        </w:rPr>
        <w:t xml:space="preserve">VI. Ma trận trách nhiệm </w:t>
      </w:r>
      <w:r>
        <w:rPr>
          <w:b/>
          <w:bCs/>
          <w:sz w:val="28"/>
          <w:szCs w:val="28"/>
          <w:lang w:val="vi-VN"/>
        </w:rPr>
        <w:t>RACI &amp; KPI quy trình</w:t>
      </w:r>
    </w:p>
    <w:p>
      <w:pPr>
        <w:pStyle w:val="Normal"/>
        <w:rPr>
          <w:rFonts w:ascii="Times New Roman" w:hAnsi="Times New Roman" w:cs="Times New Roman"/>
          <w:b/>
          <w:bCs/>
          <w:sz w:val="28"/>
          <w:szCs w:val="28"/>
          <w:lang w:val="vi-VN"/>
        </w:rPr>
      </w:pPr>
      <w:r>
        <w:rPr>
          <w:rFonts w:cs="Times New Roman" w:ascii="Times New Roman" w:hAnsi="Times New Roman"/>
          <w:b/>
          <w:bCs/>
          <w:sz w:val="28"/>
          <w:szCs w:val="28"/>
          <w:lang w:val="vi-VN"/>
        </w:rPr>
      </w:r>
    </w:p>
    <w:tbl>
      <w:tblPr>
        <w:tblW w:w="10803" w:type="dxa"/>
        <w:jc w:val="left"/>
        <w:tblInd w:w="-885" w:type="dxa"/>
        <w:tblLayout w:type="fixed"/>
        <w:tblCellMar>
          <w:top w:w="0" w:type="dxa"/>
          <w:left w:w="108" w:type="dxa"/>
          <w:bottom w:w="0" w:type="dxa"/>
          <w:right w:w="108" w:type="dxa"/>
        </w:tblCellMar>
      </w:tblPr>
      <w:tblGrid>
        <w:gridCol w:w="738"/>
        <w:gridCol w:w="3402"/>
        <w:gridCol w:w="871"/>
        <w:gridCol w:w="9"/>
        <w:gridCol w:w="792"/>
        <w:gridCol w:w="709"/>
        <w:gridCol w:w="1559"/>
        <w:gridCol w:w="992"/>
        <w:gridCol w:w="709"/>
        <w:gridCol w:w="1022"/>
      </w:tblGrid>
      <w:tr>
        <w:trPr/>
        <w:tc>
          <w:tcPr>
            <w:tcW w:w="414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lang w:val="vi-VN"/>
              </w:rPr>
              <w:t>Bước thực hiện</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bCs/>
                <w:sz w:val="22"/>
                <w:szCs w:val="22"/>
              </w:rPr>
              <w:t>Bộ phận QLTV</w:t>
            </w:r>
          </w:p>
        </w:tc>
        <w:tc>
          <w:tcPr>
            <w:tcW w:w="801"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P.TCNS TV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del w:id="95" w:author="Admin" w:date="2023-09-20T11:33:00Z">
              <w:r>
                <w:rPr>
                  <w:b/>
                  <w:bCs/>
                  <w:sz w:val="22"/>
                  <w:szCs w:val="22"/>
                </w:rPr>
                <w:delText>P.PCAT HH</w:delText>
              </w:r>
            </w:del>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P.chuyên   môn liên quan/chuyên gia bên ngoài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Thuyền trưởng</w:t>
            </w:r>
            <w:ins w:id="96" w:author="Admin" w:date="2023-09-20T11:33:00Z">
              <w:r>
                <w:rPr>
                  <w:b/>
                  <w:bCs/>
                  <w:sz w:val="22"/>
                  <w:szCs w:val="22"/>
                </w:rPr>
                <w:t>/Máy trưởng</w:t>
              </w:r>
            </w:ins>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Hoạt động</w:t>
            </w:r>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Xây dựng KH năm </w:t>
            </w:r>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97" w:author="Admin" w:date="2023-09-20T11:33:00Z">
              <w:r>
                <w:rPr>
                  <w:bCs/>
                  <w:sz w:val="24"/>
                  <w:szCs w:val="24"/>
                </w:rPr>
                <w:delText>R</w:delText>
              </w:r>
            </w:del>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trike/>
                <w:sz w:val="24"/>
                <w:szCs w:val="24"/>
              </w:rPr>
            </w:pPr>
            <w:r>
              <w:rPr>
                <w:bCs/>
                <w:strike/>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trike/>
                <w:sz w:val="24"/>
                <w:szCs w:val="24"/>
                <w:ins w:id="99" w:author="Admin" w:date="2023-09-20T11:34:00Z"/>
              </w:rPr>
            </w:pPr>
            <w:ins w:id="98" w:author="Admin" w:date="2023-09-20T11:34:00Z">
              <w:r>
                <w:rPr>
                  <w:bCs/>
                  <w:strike/>
                  <w:sz w:val="24"/>
                  <w:szCs w:val="24"/>
                </w:rPr>
              </w:r>
            </w:ins>
          </w:p>
          <w:p>
            <w:pPr>
              <w:pStyle w:val="Bodytext21"/>
              <w:shd w:fill="auto" w:val="clear"/>
              <w:tabs>
                <w:tab w:val="clear" w:pos="720"/>
                <w:tab w:val="left" w:pos="709" w:leader="none"/>
              </w:tabs>
              <w:spacing w:lineRule="auto" w:line="264" w:before="120" w:after="120"/>
              <w:jc w:val="center"/>
              <w:rPr>
                <w:bCs/>
                <w:sz w:val="24"/>
                <w:szCs w:val="24"/>
              </w:rPr>
            </w:pPr>
            <w:del w:id="100" w:author="Admin" w:date="2023-09-20T11:34:00Z">
              <w:r>
                <w:rPr>
                  <w:bCs/>
                  <w:sz w:val="24"/>
                  <w:szCs w:val="24"/>
                </w:rPr>
                <w:delText>C</w:delText>
              </w:r>
            </w:del>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ins w:id="102" w:author="Admin" w:date="2023-09-20T11:34:00Z"/>
              </w:rPr>
            </w:pPr>
            <w:ins w:id="101" w:author="Admin" w:date="2023-09-20T11:34:00Z">
              <w:r>
                <w:rPr>
                  <w:bCs/>
                  <w:sz w:val="24"/>
                  <w:szCs w:val="24"/>
                </w:rPr>
              </w:r>
            </w:ins>
          </w:p>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ins w:id="103" w:author="Admin" w:date="2023-09-20T11:33:00Z">
              <w:r>
                <w:rPr>
                  <w:bCs/>
                </w:rPr>
                <w:t xml:space="preserve"> làm việc</w:t>
              </w:r>
            </w:ins>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rPr>
              <w:t>Xây</w:t>
            </w:r>
            <w:r>
              <w:rPr>
                <w:sz w:val="24"/>
                <w:szCs w:val="24"/>
                <w:lang w:val="vi-VN"/>
              </w:rPr>
              <w:t xml:space="preserve"> dựng KH tháng hoặc khi cần thiết</w:t>
            </w:r>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C</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04" w:author="Admin" w:date="2023-09-20T11:33:00Z">
              <w:r>
                <w:rPr>
                  <w:bCs/>
                  <w:sz w:val="24"/>
                  <w:szCs w:val="24"/>
                </w:rPr>
                <w:delText>R</w:delText>
              </w:r>
            </w:del>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trike/>
                <w:sz w:val="24"/>
                <w:szCs w:val="24"/>
              </w:rPr>
            </w:pPr>
            <w:r>
              <w:rPr>
                <w:bCs/>
                <w:strike/>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05" w:author="Admin" w:date="2023-09-20T11:55:00Z">
              <w:r>
                <w:rPr>
                  <w:bCs/>
                  <w:sz w:val="24"/>
                  <w:szCs w:val="24"/>
                </w:rPr>
                <w:delText>C</w:delText>
              </w:r>
            </w:del>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ins w:id="106" w:author="Admin" w:date="2023-09-20T11:33:00Z">
              <w:r>
                <w:rPr>
                  <w:bCs/>
                </w:rPr>
                <w:t xml:space="preserve"> làm việc</w:t>
              </w:r>
            </w:ins>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rPr>
              <w:t xml:space="preserve">Lập bảng đánh giá </w:t>
            </w:r>
            <w:del w:id="107" w:author="Admin" w:date="2023-09-20T11:37:00Z">
              <w:r>
                <w:rPr>
                  <w:sz w:val="24"/>
                  <w:szCs w:val="24"/>
                </w:rPr>
                <w:delText>sỹ quan/thuyền viên</w:delText>
              </w:r>
            </w:del>
            <w:ins w:id="108" w:author="Admin" w:date="2023-09-20T11:37:00Z">
              <w:r>
                <w:rPr>
                  <w:sz w:val="24"/>
                  <w:szCs w:val="24"/>
                </w:rPr>
                <w:t xml:space="preserve"> thuyền viên</w:t>
              </w:r>
            </w:ins>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09" w:author="Admin" w:date="2023-09-20T11:37:00Z">
              <w:r>
                <w:rPr>
                  <w:bCs/>
                  <w:sz w:val="24"/>
                  <w:szCs w:val="24"/>
                </w:rPr>
                <w:delText>I</w:delText>
              </w:r>
            </w:del>
            <w:ins w:id="110" w:author="Admin" w:date="2023-09-20T11:37:00Z">
              <w:r>
                <w:rPr>
                  <w:bCs/>
                  <w:sz w:val="24"/>
                  <w:szCs w:val="24"/>
                </w:rPr>
                <w:t xml:space="preserve"> R</w:t>
              </w:r>
            </w:ins>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11" w:author="Admin" w:date="2023-09-20T11:33:00Z">
              <w:r>
                <w:rPr>
                  <w:bCs/>
                  <w:sz w:val="24"/>
                  <w:szCs w:val="24"/>
                </w:rPr>
                <w:delText>I</w:delText>
              </w:r>
            </w:del>
          </w:p>
        </w:tc>
        <w:tc>
          <w:tcPr>
            <w:tcW w:w="155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3 ngày</w:t>
            </w:r>
            <w:ins w:id="112" w:author="Admin" w:date="2023-09-20T11:33:00Z">
              <w:r>
                <w:rPr>
                  <w:bCs/>
                </w:rPr>
                <w:t xml:space="preserve"> làm việc</w:t>
              </w:r>
            </w:ins>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rPr>
              <w:t>Đề xuất chương trình huấn luyện</w:t>
            </w:r>
            <w:ins w:id="113" w:author="Admin" w:date="2023-09-20T11:37:00Z">
              <w:r>
                <w:rPr>
                  <w:sz w:val="24"/>
                  <w:szCs w:val="24"/>
                </w:rPr>
                <w:t>,đào tạo</w:t>
              </w:r>
            </w:ins>
            <w:r>
              <w:rPr>
                <w:sz w:val="24"/>
                <w:szCs w:val="24"/>
              </w:rPr>
              <w:t xml:space="preserve"> và dự toán chi phí trình phê duyệt</w:t>
            </w:r>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napToGrid w:val="false"/>
              <w:spacing w:lineRule="auto" w:line="264" w:before="120" w:after="120"/>
              <w:jc w:val="center"/>
              <w:rPr>
                <w:bCs/>
                <w:sz w:val="24"/>
                <w:szCs w:val="24"/>
              </w:rPr>
            </w:pPr>
            <w:r>
              <w:rPr>
                <w:bCs/>
                <w:sz w:val="24"/>
                <w:szCs w:val="24"/>
              </w:rPr>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14" w:author="Admin" w:date="2023-09-20T11:33:00Z">
              <w:r>
                <w:rPr>
                  <w:bCs/>
                  <w:sz w:val="24"/>
                  <w:szCs w:val="24"/>
                </w:rPr>
                <w:delText>R</w:delText>
              </w:r>
            </w:del>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highlight w:val="yellow"/>
              </w:rPr>
            </w:pPr>
            <w:r>
              <w:rPr>
                <w:bCs/>
              </w:rPr>
              <w:t>2 ngày</w:t>
            </w:r>
            <w:ins w:id="115" w:author="Admin" w:date="2023-09-20T11:33:00Z">
              <w:r>
                <w:rPr>
                  <w:bCs/>
                </w:rPr>
                <w:t xml:space="preserve"> làm việc</w:t>
              </w:r>
            </w:ins>
          </w:p>
        </w:tc>
      </w:tr>
      <w:tr>
        <w:trPr>
          <w:trHeight w:val="77" w:hRule="atLeast"/>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lang w:val="nl-NL"/>
              </w:rPr>
              <w:t>Thực hiện thông báo chương trình huấn luyện</w:t>
            </w:r>
            <w:ins w:id="116" w:author="Admin" w:date="2023-09-20T11:38:00Z">
              <w:r>
                <w:rPr>
                  <w:sz w:val="24"/>
                  <w:szCs w:val="24"/>
                  <w:lang w:val="nl-NL"/>
                </w:rPr>
                <w:t>,đào tạo</w:t>
              </w:r>
            </w:ins>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ins w:id="117" w:author="Admin" w:date="2023-09-20T11:33:00Z">
              <w:r>
                <w:rPr>
                  <w:bCs/>
                </w:rPr>
                <w:t xml:space="preserve"> làm việc</w:t>
              </w:r>
            </w:ins>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lang w:val="en-US" w:eastAsia="en-US"/>
              </w:rPr>
              <w:t>Triể</w:t>
            </w:r>
            <w:r>
              <w:rPr>
                <w:sz w:val="24"/>
                <w:szCs w:val="24"/>
                <w:lang w:val="nl-NL"/>
              </w:rPr>
              <w:t>n khai huấn luyện</w:t>
            </w:r>
            <w:ins w:id="118" w:author="Admin" w:date="2023-09-20T11:38:00Z">
              <w:r>
                <w:rPr>
                  <w:sz w:val="24"/>
                  <w:szCs w:val="24"/>
                  <w:lang w:val="nl-NL"/>
                </w:rPr>
                <w:t>, đào tạo</w:t>
              </w:r>
            </w:ins>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19" w:author="Admin" w:date="2023-09-20T11:33:00Z">
              <w:r>
                <w:rPr>
                  <w:bCs/>
                  <w:sz w:val="24"/>
                  <w:szCs w:val="24"/>
                </w:rPr>
                <w:delText>I</w:delText>
              </w:r>
            </w:del>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lang w:val="nl-NL"/>
              </w:rPr>
              <w:t>Tổng hợp kết quả huấn luyện</w:t>
            </w:r>
            <w:ins w:id="120" w:author="Admin" w:date="2023-09-20T11:38:00Z">
              <w:r>
                <w:rPr>
                  <w:sz w:val="24"/>
                  <w:szCs w:val="24"/>
                  <w:lang w:val="nl-NL"/>
                </w:rPr>
                <w:t>, đào tạo</w:t>
              </w:r>
            </w:ins>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21" w:author="Admin" w:date="2023-09-20T11:33:00Z">
              <w:r>
                <w:rPr>
                  <w:bCs/>
                  <w:sz w:val="24"/>
                  <w:szCs w:val="24"/>
                </w:rPr>
                <w:delText>R</w:delText>
              </w:r>
            </w:del>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T+2</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22" w:author="Admin" w:date="2023-09-20T11:34:00Z">
              <w:r>
                <w:rPr>
                  <w:bCs/>
                  <w:sz w:val="24"/>
                  <w:szCs w:val="24"/>
                </w:rPr>
                <w:delText>B8</w:delText>
              </w:r>
            </w:del>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del w:id="123" w:author="Admin" w:date="2023-09-20T11:34:00Z">
              <w:r>
                <w:rPr>
                  <w:sz w:val="24"/>
                  <w:szCs w:val="24"/>
                </w:rPr>
                <w:delText>Bố trí thuyền viên xuống tàu công tác/đề bạt chức danh công tác ở dưới tàu</w:delText>
              </w:r>
            </w:del>
          </w:p>
        </w:tc>
        <w:tc>
          <w:tcPr>
            <w:tcW w:w="88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24" w:author="Admin" w:date="2023-09-20T11:34:00Z">
              <w:r>
                <w:rPr>
                  <w:bCs/>
                  <w:sz w:val="24"/>
                  <w:szCs w:val="24"/>
                </w:rPr>
                <w:delText>I</w:delText>
              </w:r>
            </w:del>
          </w:p>
        </w:tc>
        <w:tc>
          <w:tcPr>
            <w:tcW w:w="7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25" w:author="Admin" w:date="2023-09-20T11:34:00Z">
              <w:r>
                <w:rPr>
                  <w:bCs/>
                  <w:sz w:val="24"/>
                  <w:szCs w:val="24"/>
                </w:rPr>
                <w:delText>R</w:delText>
              </w:r>
            </w:del>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26" w:author="Admin" w:date="2023-09-20T11:33:00Z">
              <w:r>
                <w:rPr>
                  <w:bCs/>
                  <w:sz w:val="24"/>
                  <w:szCs w:val="24"/>
                </w:rPr>
                <w:delText>I</w:delText>
              </w:r>
            </w:del>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27" w:author="Admin" w:date="2023-09-20T11:34:00Z">
              <w:r>
                <w:rPr>
                  <w:bCs/>
                  <w:sz w:val="24"/>
                  <w:szCs w:val="24"/>
                </w:rPr>
                <w:delText>I</w:delText>
              </w:r>
            </w:del>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del w:id="128" w:author="Admin" w:date="2023-09-20T11:34:00Z">
              <w:r>
                <w:rPr>
                  <w:bCs/>
                  <w:sz w:val="24"/>
                  <w:szCs w:val="24"/>
                </w:rPr>
                <w:delText>I</w:delText>
              </w:r>
            </w:del>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del w:id="129" w:author="Admin" w:date="2023-09-20T11:34:00Z">
              <w:r>
                <w:rPr>
                  <w:bCs/>
                </w:rPr>
                <w:delText>(T+2) + 3 ngày</w:delText>
              </w:r>
            </w:del>
          </w:p>
        </w:tc>
      </w:tr>
      <w:tr>
        <w:trPr/>
        <w:tc>
          <w:tcPr>
            <w:tcW w:w="10803" w:type="dxa"/>
            <w:gridSpan w:val="10"/>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60"/>
              <w:jc w:val="center"/>
              <w:rPr>
                <w:bCs/>
                <w:i/>
                <w:i/>
              </w:rPr>
            </w:pPr>
            <w:r>
              <w:rPr>
                <w:bCs/>
                <w:i/>
              </w:rPr>
              <w:t>* T: là số ngày theo thực tế triển khai thực hiện hoạt động.</w:t>
            </w:r>
          </w:p>
        </w:tc>
      </w:tr>
    </w:tbl>
    <w:p>
      <w:pPr>
        <w:pStyle w:val="Bodytext21"/>
        <w:tabs>
          <w:tab w:val="clear" w:pos="720"/>
          <w:tab w:val="left" w:pos="709" w:leader="none"/>
        </w:tabs>
        <w:spacing w:lineRule="auto" w:line="252" w:before="1920" w:after="240"/>
        <w:rPr>
          <w:b/>
          <w:bCs/>
          <w:sz w:val="28"/>
          <w:szCs w:val="28"/>
        </w:rPr>
      </w:pPr>
      <w:r>
        <w:rPr>
          <w:b/>
          <w:bCs/>
          <w:sz w:val="28"/>
          <w:szCs w:val="28"/>
          <w:lang w:val="vi-VN"/>
        </w:rPr>
        <w:t>V</w:t>
      </w:r>
      <w:r>
        <w:rPr>
          <w:b/>
          <w:bCs/>
          <w:sz w:val="28"/>
          <w:szCs w:val="28"/>
        </w:rPr>
        <w:t>II</w:t>
      </w:r>
      <w:r>
        <w:rPr>
          <w:b/>
          <w:bCs/>
          <w:sz w:val="28"/>
          <w:szCs w:val="28"/>
          <w:lang w:val="vi-VN"/>
        </w:rPr>
        <w:t>. Rủi ro và kiểm soát</w:t>
      </w:r>
      <w:r>
        <w:rPr>
          <w:b/>
          <w:bCs/>
          <w:sz w:val="28"/>
          <w:szCs w:val="28"/>
        </w:rPr>
        <w:tab/>
      </w:r>
    </w:p>
    <w:tbl>
      <w:tblPr>
        <w:tblW w:w="10206" w:type="dxa"/>
        <w:jc w:val="left"/>
        <w:tblInd w:w="-459" w:type="dxa"/>
        <w:tblLayout w:type="fixed"/>
        <w:tblCellMar>
          <w:top w:w="0" w:type="dxa"/>
          <w:left w:w="108" w:type="dxa"/>
          <w:bottom w:w="0" w:type="dxa"/>
          <w:right w:w="108" w:type="dxa"/>
        </w:tblCellMar>
      </w:tblPr>
      <w:tblGrid>
        <w:gridCol w:w="510"/>
        <w:gridCol w:w="1592"/>
        <w:gridCol w:w="2745"/>
        <w:gridCol w:w="2745"/>
        <w:gridCol w:w="2614"/>
      </w:tblGrid>
      <w:tr>
        <w:trPr>
          <w:tblHeader w:val="true"/>
          <w:trHeight w:val="414" w:hRule="atLeast"/>
        </w:trPr>
        <w:tc>
          <w:tcPr>
            <w:tcW w:w="2102"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745"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45"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1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745"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45"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1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Xây dựng KH năm </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 xml:space="preserve">Lập KH không sát với nhu cầu thực tế  </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Không xác định phù hợp số lượng, chức danh, vị trí công việc cần huấn luyện</w:t>
            </w:r>
            <w:ins w:id="130" w:author="Admin" w:date="2023-09-20T11:39:00Z">
              <w:r>
                <w:rPr>
                  <w:bCs/>
                  <w:sz w:val="24"/>
                  <w:szCs w:val="24"/>
                </w:rPr>
                <w:t>,</w:t>
              </w:r>
            </w:ins>
            <w:ins w:id="131" w:author="Admin" w:date="2023-09-20T13:59:00Z">
              <w:r>
                <w:rPr>
                  <w:bCs/>
                  <w:sz w:val="24"/>
                  <w:szCs w:val="24"/>
                </w:rPr>
                <w:t xml:space="preserve"> </w:t>
              </w:r>
            </w:ins>
            <w:ins w:id="132" w:author="Admin" w:date="2023-09-20T11:39:00Z">
              <w:r>
                <w:rPr>
                  <w:bCs/>
                  <w:sz w:val="24"/>
                  <w:szCs w:val="24"/>
                </w:rPr>
                <w:t>đào tạo</w:t>
              </w:r>
            </w:ins>
            <w:r>
              <w:rPr>
                <w:bCs/>
                <w:sz w:val="24"/>
                <w:szCs w:val="24"/>
              </w:rPr>
              <w:t xml:space="preserve"> </w:t>
            </w:r>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del w:id="133" w:author="Admin" w:date="2023-09-20T11:39:00Z">
              <w:r>
                <w:rPr>
                  <w:sz w:val="24"/>
                  <w:szCs w:val="24"/>
                </w:rPr>
                <w:delText xml:space="preserve">Phối hợp </w:delText>
              </w:r>
            </w:del>
            <w:ins w:id="134" w:author="Admin" w:date="2023-09-20T11:39:00Z">
              <w:r>
                <w:rPr>
                  <w:sz w:val="24"/>
                  <w:szCs w:val="24"/>
                </w:rPr>
                <w:t xml:space="preserve">Phải thường xuyên </w:t>
              </w:r>
            </w:ins>
            <w:r>
              <w:rPr>
                <w:sz w:val="24"/>
                <w:szCs w:val="24"/>
              </w:rPr>
              <w:t>rà soát chất lượng thuyền viên đang sử dụng/dự kiến sử dụng, xây dựng kế hoạch huấn luyện sát thực tế với từng quý/tháng trong năm.</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Xây</w:t>
            </w:r>
            <w:r>
              <w:rPr>
                <w:sz w:val="24"/>
                <w:szCs w:val="24"/>
                <w:lang w:val="vi-VN"/>
              </w:rPr>
              <w:t xml:space="preserve"> dựng KH tháng hoặc khi cần thiết</w:t>
            </w:r>
          </w:p>
        </w:tc>
        <w:tc>
          <w:tcPr>
            <w:tcW w:w="2745"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xác định được thời điểm cần nâng cao chất lượng thuyền viên</w:t>
            </w:r>
          </w:p>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45"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pPr>
            <w:r>
              <w:rPr>
                <w:rFonts w:eastAsia="Times New Roman" w:cs="Times New Roman" w:ascii="Times New Roman" w:hAnsi="Times New Roman"/>
                <w:sz w:val="24"/>
                <w:szCs w:val="24"/>
              </w:rPr>
              <w:t>Thời điểm yêu cầu huấn luyện</w:t>
            </w:r>
            <w:ins w:id="135" w:author="Admin" w:date="2023-09-20T11:39:00Z">
              <w:r>
                <w:rPr>
                  <w:rFonts w:eastAsia="Times New Roman" w:cs="Times New Roman" w:ascii="Times New Roman" w:hAnsi="Times New Roman"/>
                  <w:sz w:val="24"/>
                  <w:szCs w:val="24"/>
                </w:rPr>
                <w:t>, đào tạo</w:t>
              </w:r>
            </w:ins>
            <w:r>
              <w:rPr>
                <w:rFonts w:eastAsia="Times New Roman" w:cs="Times New Roman" w:ascii="Times New Roman" w:hAnsi="Times New Roman"/>
                <w:sz w:val="24"/>
                <w:szCs w:val="24"/>
              </w:rPr>
              <w:t xml:space="preserve"> không phù hợp.</w:t>
            </w:r>
          </w:p>
          <w:p>
            <w:pPr>
              <w:pStyle w:val="Normal"/>
              <w:spacing w:before="80" w:after="80"/>
              <w:jc w:val="both"/>
              <w:rPr>
                <w:bCs/>
                <w:sz w:val="24"/>
                <w:szCs w:val="24"/>
              </w:rPr>
            </w:pPr>
            <w:r>
              <w:rPr>
                <w:bCs/>
                <w:sz w:val="24"/>
                <w:szCs w:val="24"/>
              </w:rPr>
              <w:t>Xác định chức danh, vị trí công việc cần huấn luyện không sát với nhu cầu thực tế.</w:t>
            </w:r>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thuyền viên đang làm việc/thuyền viên dự trữ để xác định phù hợp nhu cầu, thời điểm cần huấn luyện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Lập bảng đánh giá sỹ quan/thuyền viên</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Đánh giá không chính xác</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Đánh giá </w:t>
            </w:r>
            <w:del w:id="136" w:author="Admin" w:date="2023-09-20T11:40:00Z">
              <w:r>
                <w:rPr>
                  <w:bCs/>
                  <w:sz w:val="24"/>
                  <w:szCs w:val="24"/>
                </w:rPr>
                <w:delText xml:space="preserve">từng người </w:delText>
              </w:r>
            </w:del>
            <w:ins w:id="137" w:author="Admin" w:date="2023-09-20T11:40:00Z">
              <w:r>
                <w:rPr>
                  <w:bCs/>
                  <w:sz w:val="24"/>
                  <w:szCs w:val="24"/>
                </w:rPr>
                <w:t xml:space="preserve">thuyền viên </w:t>
              </w:r>
            </w:ins>
            <w:r>
              <w:rPr>
                <w:bCs/>
                <w:sz w:val="24"/>
                <w:szCs w:val="24"/>
              </w:rPr>
              <w:t xml:space="preserve">không chính xác so với </w:t>
            </w:r>
            <w:del w:id="138" w:author="Admin" w:date="2023-09-20T11:40:00Z">
              <w:r>
                <w:rPr>
                  <w:bCs/>
                  <w:sz w:val="24"/>
                  <w:szCs w:val="24"/>
                </w:rPr>
                <w:delText>thực tế họ đã làm việc</w:delText>
              </w:r>
            </w:del>
            <w:ins w:id="139" w:author="Admin" w:date="2023-09-20T11:40:00Z">
              <w:r>
                <w:rPr>
                  <w:bCs/>
                  <w:sz w:val="24"/>
                  <w:szCs w:val="24"/>
                </w:rPr>
                <w:t xml:space="preserve"> năng lực thực tế</w:t>
              </w:r>
            </w:ins>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del w:id="140" w:author="Admin" w:date="2023-09-20T11:40:00Z">
              <w:r>
                <w:rPr>
                  <w:bCs/>
                  <w:sz w:val="24"/>
                  <w:szCs w:val="24"/>
                </w:rPr>
                <w:delText xml:space="preserve">Cần </w:delText>
              </w:r>
            </w:del>
            <w:ins w:id="141" w:author="Admin" w:date="2023-09-20T11:40:00Z">
              <w:r>
                <w:rPr>
                  <w:bCs/>
                  <w:sz w:val="24"/>
                  <w:szCs w:val="24"/>
                </w:rPr>
                <w:t xml:space="preserve">Phải </w:t>
              </w:r>
            </w:ins>
            <w:r>
              <w:rPr>
                <w:bCs/>
                <w:sz w:val="24"/>
                <w:szCs w:val="24"/>
              </w:rPr>
              <w:t>phối hợp với các bộ phận liên quan để có thông tin</w:t>
            </w:r>
            <w:ins w:id="142" w:author="Admin" w:date="2023-09-20T11:41:00Z">
              <w:r>
                <w:rPr>
                  <w:bCs/>
                  <w:sz w:val="24"/>
                  <w:szCs w:val="24"/>
                </w:rPr>
                <w:t xml:space="preserve"> chính xác</w:t>
              </w:r>
            </w:ins>
            <w:r>
              <w:rPr>
                <w:bCs/>
                <w:sz w:val="24"/>
                <w:szCs w:val="24"/>
              </w:rPr>
              <w:t>,</w:t>
            </w:r>
            <w:ins w:id="143" w:author="Admin" w:date="2023-09-20T11:41:00Z">
              <w:r>
                <w:rPr>
                  <w:bCs/>
                  <w:sz w:val="24"/>
                  <w:szCs w:val="24"/>
                </w:rPr>
                <w:t xml:space="preserve"> và phải</w:t>
              </w:r>
            </w:ins>
            <w:r>
              <w:rPr>
                <w:bCs/>
                <w:sz w:val="24"/>
                <w:szCs w:val="24"/>
              </w:rPr>
              <w:t xml:space="preserve"> </w:t>
            </w:r>
            <w:del w:id="144" w:author="Admin" w:date="2023-09-20T11:41:00Z">
              <w:r>
                <w:rPr>
                  <w:bCs/>
                  <w:sz w:val="24"/>
                  <w:szCs w:val="24"/>
                </w:rPr>
                <w:delText xml:space="preserve">cần </w:delText>
              </w:r>
            </w:del>
            <w:r>
              <w:rPr>
                <w:bCs/>
                <w:sz w:val="24"/>
                <w:szCs w:val="24"/>
              </w:rPr>
              <w:t>xây dựng tiêu chí đánh giá</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Đề xuất chương trình huấn luyện</w:t>
            </w:r>
            <w:ins w:id="145" w:author="Admin" w:date="2023-09-20T11:41:00Z">
              <w:r>
                <w:rPr>
                  <w:sz w:val="24"/>
                  <w:szCs w:val="24"/>
                </w:rPr>
                <w:t>, đào tạo</w:t>
              </w:r>
            </w:ins>
            <w:r>
              <w:rPr>
                <w:sz w:val="24"/>
                <w:szCs w:val="24"/>
              </w:rPr>
              <w:t xml:space="preserve"> và dự toán chi phí trình phê duyệt</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Xây dựng chương trình huấn luyện</w:t>
            </w:r>
            <w:ins w:id="146" w:author="Admin" w:date="2023-09-20T14:04:00Z">
              <w:r>
                <w:rPr>
                  <w:bCs/>
                  <w:sz w:val="24"/>
                  <w:szCs w:val="24"/>
                </w:rPr>
                <w:t>, đào tạo</w:t>
              </w:r>
            </w:ins>
            <w:r>
              <w:rPr>
                <w:bCs/>
                <w:sz w:val="24"/>
                <w:szCs w:val="24"/>
              </w:rPr>
              <w:t xml:space="preserve"> không sát nhu cầu thực tế</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 xml:space="preserve">Chương trình huấn luyện, </w:t>
            </w:r>
            <w:ins w:id="147" w:author="Admin" w:date="2023-09-20T14:04:00Z">
              <w:r>
                <w:rPr>
                  <w:bCs/>
                  <w:sz w:val="24"/>
                  <w:szCs w:val="24"/>
                </w:rPr>
                <w:t>đào tạo</w:t>
              </w:r>
            </w:ins>
            <w:r>
              <w:rPr>
                <w:bCs/>
                <w:sz w:val="24"/>
                <w:szCs w:val="24"/>
              </w:rPr>
              <w:t xml:space="preserve"> không sát nhu cầu thực tế dẫn đến việc dự trù kinh phí</w:t>
            </w:r>
            <w:ins w:id="148" w:author="Admin" w:date="2023-09-20T14:04:00Z">
              <w:r>
                <w:rPr>
                  <w:bCs/>
                  <w:sz w:val="24"/>
                  <w:szCs w:val="24"/>
                </w:rPr>
                <w:t xml:space="preserve"> huấn luyện,</w:t>
              </w:r>
            </w:ins>
            <w:r>
              <w:rPr>
                <w:bCs/>
                <w:sz w:val="24"/>
                <w:szCs w:val="24"/>
              </w:rPr>
              <w:t xml:space="preserve"> đào tạo không phù hợp</w:t>
            </w:r>
          </w:p>
          <w:p>
            <w:pPr>
              <w:pStyle w:val="Bodytext21"/>
              <w:shd w:fill="auto" w:val="clear"/>
              <w:tabs>
                <w:tab w:val="clear" w:pos="720"/>
                <w:tab w:val="left" w:pos="709" w:leader="none"/>
              </w:tabs>
              <w:spacing w:lineRule="auto" w:line="252" w:before="80" w:after="80"/>
              <w:rPr/>
            </w:pPr>
            <w:ins w:id="149" w:author="Admin" w:date="2023-09-20T11:42:00Z">
              <w:r>
                <w:rPr>
                  <w:bCs/>
                  <w:sz w:val="24"/>
                  <w:szCs w:val="24"/>
                </w:rPr>
                <w:t xml:space="preserve">Thuyền viên </w:t>
              </w:r>
            </w:ins>
            <w:ins w:id="150" w:author="Admin" w:date="2023-09-20T14:04:00Z">
              <w:r>
                <w:rPr>
                  <w:bCs/>
                  <w:sz w:val="24"/>
                  <w:szCs w:val="24"/>
                </w:rPr>
                <w:t>k</w:t>
              </w:r>
            </w:ins>
            <w:del w:id="151" w:author="Admin" w:date="2023-09-20T14:04:00Z">
              <w:r>
                <w:rPr>
                  <w:bCs/>
                  <w:sz w:val="24"/>
                  <w:szCs w:val="24"/>
                </w:rPr>
                <w:delText>K</w:delText>
              </w:r>
            </w:del>
            <w:r>
              <w:rPr>
                <w:bCs/>
                <w:sz w:val="24"/>
                <w:szCs w:val="24"/>
              </w:rPr>
              <w:t>hông đảm bảo chất lượng sau đào tạo</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del w:id="152" w:author="Admin" w:date="2023-09-20T11:42:00Z">
              <w:r>
                <w:rPr>
                  <w:bCs/>
                  <w:sz w:val="24"/>
                  <w:szCs w:val="24"/>
                </w:rPr>
                <w:delText xml:space="preserve">Cần </w:delText>
              </w:r>
            </w:del>
            <w:ins w:id="153" w:author="Admin" w:date="2023-09-20T11:42:00Z">
              <w:r>
                <w:rPr>
                  <w:bCs/>
                  <w:sz w:val="24"/>
                  <w:szCs w:val="24"/>
                </w:rPr>
                <w:t xml:space="preserve">Phải </w:t>
              </w:r>
            </w:ins>
            <w:r>
              <w:rPr>
                <w:bCs/>
                <w:sz w:val="24"/>
                <w:szCs w:val="24"/>
              </w:rPr>
              <w:t>phối hợp các bộ phận liên quan để rà soát, đánh giá chính xác, sỹ quan, thuyền viên đang làm việc/dự trữ để xây dựng chương trình/thời điểm huấn luyện</w:t>
            </w:r>
            <w:ins w:id="154" w:author="Admin" w:date="2023-09-20T13:56:00Z">
              <w:r>
                <w:rPr>
                  <w:bCs/>
                  <w:sz w:val="24"/>
                  <w:szCs w:val="24"/>
                </w:rPr>
                <w:t>,đào tạo</w:t>
              </w:r>
            </w:ins>
            <w:r>
              <w:rPr>
                <w:bCs/>
                <w:sz w:val="24"/>
                <w:szCs w:val="24"/>
              </w:rPr>
              <w:t xml:space="preserve"> phù hợp</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color w:val="000000"/>
                <w:sz w:val="24"/>
                <w:szCs w:val="24"/>
              </w:rPr>
            </w:pPr>
            <w:r>
              <w:rPr>
                <w:bCs/>
                <w:color w:val="000000"/>
                <w:sz w:val="24"/>
                <w:szCs w:val="24"/>
              </w:rPr>
              <w:t>B5</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Thực hiện thông báo chương trình huấn luyện</w:t>
            </w:r>
            <w:ins w:id="155" w:author="Admin" w:date="2023-09-20T11:42:00Z">
              <w:r>
                <w:rPr>
                  <w:sz w:val="24"/>
                  <w:szCs w:val="24"/>
                  <w:lang w:val="nl-NL"/>
                </w:rPr>
                <w:t>, đào tạo</w:t>
              </w:r>
            </w:ins>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Thông báo chương trình huấn luyện</w:t>
            </w:r>
            <w:ins w:id="156" w:author="Admin" w:date="2023-09-20T11:42:00Z">
              <w:r>
                <w:rPr>
                  <w:bCs/>
                  <w:color w:val="000000"/>
                  <w:sz w:val="24"/>
                  <w:szCs w:val="24"/>
                </w:rPr>
                <w:t>, đào tạo</w:t>
              </w:r>
            </w:ins>
            <w:r>
              <w:rPr>
                <w:bCs/>
                <w:color w:val="000000"/>
                <w:sz w:val="24"/>
                <w:szCs w:val="24"/>
              </w:rPr>
              <w:t xml:space="preserve"> chậm/không đúng đối tượng cần thông báo/thông tin thông báo không đầy đủ.</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color w:val="000000"/>
                <w:sz w:val="24"/>
                <w:szCs w:val="24"/>
              </w:rPr>
              <w:t>Phối hợp bộ phận liên quan thông báo ngay sau khi chương trình</w:t>
            </w:r>
            <w:ins w:id="157" w:author="Admin" w:date="2023-09-20T11:44:00Z">
              <w:r>
                <w:rPr>
                  <w:bCs/>
                  <w:color w:val="000000"/>
                  <w:sz w:val="24"/>
                  <w:szCs w:val="24"/>
                </w:rPr>
                <w:t xml:space="preserve"> huấn luyện , đào tạo</w:t>
              </w:r>
            </w:ins>
            <w:r>
              <w:rPr>
                <w:bCs/>
                <w:color w:val="000000"/>
                <w:sz w:val="24"/>
                <w:szCs w:val="24"/>
              </w:rPr>
              <w:t xml:space="preserve"> được phê duyệt.</w:t>
            </w:r>
          </w:p>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Thông báo đúng/đủ cho các thành phần cần huấn luyện</w:t>
            </w:r>
            <w:ins w:id="158" w:author="Admin" w:date="2023-09-20T11:44:00Z">
              <w:r>
                <w:rPr>
                  <w:bCs/>
                  <w:color w:val="000000"/>
                  <w:sz w:val="24"/>
                  <w:szCs w:val="24"/>
                </w:rPr>
                <w:t>, đào tạo</w:t>
              </w:r>
            </w:ins>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Lập danh sách thuyền viên cần huấn luyện</w:t>
            </w:r>
            <w:ins w:id="159" w:author="Admin" w:date="2023-09-20T11:43:00Z">
              <w:r>
                <w:rPr>
                  <w:bCs/>
                  <w:color w:val="000000"/>
                  <w:sz w:val="24"/>
                  <w:szCs w:val="24"/>
                </w:rPr>
                <w:t>, đào tạo</w:t>
              </w:r>
            </w:ins>
            <w:r>
              <w:rPr>
                <w:bCs/>
                <w:color w:val="000000"/>
                <w:sz w:val="24"/>
                <w:szCs w:val="24"/>
              </w:rPr>
              <w:t xml:space="preserve"> và thông báo kịp thời, đầy đủ thông tin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lang w:val="en-US" w:eastAsia="en-US"/>
              </w:rPr>
              <w:t>Triể</w:t>
            </w:r>
            <w:r>
              <w:rPr>
                <w:sz w:val="24"/>
                <w:szCs w:val="24"/>
                <w:lang w:val="nl-NL"/>
              </w:rPr>
              <w:t>n khai huấn luyện</w:t>
            </w:r>
            <w:ins w:id="160" w:author="Admin" w:date="2023-09-20T11:45:00Z">
              <w:r>
                <w:rPr>
                  <w:sz w:val="24"/>
                  <w:szCs w:val="24"/>
                  <w:lang w:val="nl-NL"/>
                </w:rPr>
                <w:t>, đào tạo</w:t>
              </w:r>
            </w:ins>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Triển khai huấn luyện</w:t>
            </w:r>
            <w:ins w:id="161" w:author="Admin" w:date="2023-09-20T11:45:00Z">
              <w:r>
                <w:rPr>
                  <w:bCs/>
                  <w:sz w:val="24"/>
                  <w:szCs w:val="24"/>
                </w:rPr>
                <w:t xml:space="preserve">, </w:t>
              </w:r>
            </w:ins>
            <w:ins w:id="162" w:author="Admin" w:date="2023-09-20T13:57:00Z">
              <w:r>
                <w:rPr>
                  <w:bCs/>
                  <w:sz w:val="24"/>
                  <w:szCs w:val="24"/>
                </w:rPr>
                <w:t>đ</w:t>
              </w:r>
            </w:ins>
            <w:ins w:id="163" w:author="Admin" w:date="2023-09-20T11:45:00Z">
              <w:r>
                <w:rPr>
                  <w:bCs/>
                  <w:sz w:val="24"/>
                  <w:szCs w:val="24"/>
                </w:rPr>
                <w:t>ào tạo</w:t>
              </w:r>
            </w:ins>
            <w:r>
              <w:rPr>
                <w:bCs/>
                <w:sz w:val="24"/>
                <w:szCs w:val="24"/>
              </w:rPr>
              <w:t xml:space="preserve"> chậm/huấn luyện</w:t>
            </w:r>
            <w:ins w:id="164" w:author="Admin" w:date="2023-09-20T11:45:00Z">
              <w:r>
                <w:rPr>
                  <w:bCs/>
                  <w:sz w:val="24"/>
                  <w:szCs w:val="24"/>
                </w:rPr>
                <w:t xml:space="preserve">, </w:t>
              </w:r>
            </w:ins>
            <w:ins w:id="165" w:author="Admin" w:date="2023-09-20T13:57:00Z">
              <w:r>
                <w:rPr>
                  <w:bCs/>
                  <w:sz w:val="24"/>
                  <w:szCs w:val="24"/>
                </w:rPr>
                <w:t>đ</w:t>
              </w:r>
            </w:ins>
            <w:ins w:id="166" w:author="Admin" w:date="2023-09-20T11:45:00Z">
              <w:r>
                <w:rPr>
                  <w:bCs/>
                  <w:sz w:val="24"/>
                  <w:szCs w:val="24"/>
                </w:rPr>
                <w:t>ào tạo</w:t>
              </w:r>
            </w:ins>
            <w:r>
              <w:rPr>
                <w:bCs/>
                <w:sz w:val="24"/>
                <w:szCs w:val="24"/>
              </w:rPr>
              <w:t xml:space="preserve"> không đảm bảo chất lượng/không đúng chương trình huấn luyện</w:t>
            </w:r>
            <w:ins w:id="167" w:author="Admin" w:date="2023-09-20T11:45:00Z">
              <w:r>
                <w:rPr>
                  <w:bCs/>
                  <w:sz w:val="24"/>
                  <w:szCs w:val="24"/>
                </w:rPr>
                <w:t>, đào tạo</w:t>
              </w:r>
            </w:ins>
            <w:r>
              <w:rPr>
                <w:bCs/>
                <w:sz w:val="24"/>
                <w:szCs w:val="24"/>
              </w:rPr>
              <w:t xml:space="preserve"> đã phê duyệt</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Huấn luyện</w:t>
            </w:r>
            <w:ins w:id="168" w:author="Admin" w:date="2023-09-20T11:45:00Z">
              <w:r>
                <w:rPr>
                  <w:bCs/>
                  <w:sz w:val="24"/>
                  <w:szCs w:val="24"/>
                </w:rPr>
                <w:t>, đào tạo</w:t>
              </w:r>
            </w:ins>
            <w:r>
              <w:rPr>
                <w:bCs/>
                <w:sz w:val="24"/>
                <w:szCs w:val="24"/>
              </w:rPr>
              <w:t xml:space="preserve"> không đảm bảo chất lượng</w:t>
            </w:r>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Huấn luyện</w:t>
            </w:r>
            <w:ins w:id="169" w:author="Admin" w:date="2023-09-20T11:45:00Z">
              <w:r>
                <w:rPr>
                  <w:bCs/>
                  <w:sz w:val="24"/>
                  <w:szCs w:val="24"/>
                </w:rPr>
                <w:t>, đào tạo</w:t>
              </w:r>
            </w:ins>
            <w:r>
              <w:rPr>
                <w:bCs/>
                <w:sz w:val="24"/>
                <w:szCs w:val="24"/>
              </w:rPr>
              <w:t xml:space="preserve"> bám sát chương trình huấn luyện</w:t>
            </w:r>
            <w:ins w:id="170" w:author="Admin" w:date="2023-09-20T13:57:00Z">
              <w:r>
                <w:rPr>
                  <w:bCs/>
                  <w:sz w:val="24"/>
                  <w:szCs w:val="24"/>
                </w:rPr>
                <w:t>, đào tạo</w:t>
              </w:r>
            </w:ins>
            <w:r>
              <w:rPr>
                <w:bCs/>
                <w:sz w:val="24"/>
                <w:szCs w:val="24"/>
              </w:rPr>
              <w:t xml:space="preserve"> đã được phê duyệt về nội dung và thời gian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B7</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Tổng hợp kết quả huấn luyện</w:t>
            </w:r>
            <w:ins w:id="171" w:author="Admin" w:date="2023-09-20T11:46:00Z">
              <w:r>
                <w:rPr>
                  <w:sz w:val="24"/>
                  <w:szCs w:val="24"/>
                  <w:lang w:val="nl-NL"/>
                </w:rPr>
                <w:t>, đào tạo</w:t>
              </w:r>
            </w:ins>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Tổng hợp kết quả không đầy đủ, đánh giá không chính xác, khách quan/đánh giá không theo quy định  </w:t>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Đánh giá sau huấn luyện</w:t>
            </w:r>
            <w:ins w:id="172" w:author="Admin" w:date="2023-09-20T11:46:00Z">
              <w:r>
                <w:rPr>
                  <w:bCs/>
                  <w:sz w:val="24"/>
                  <w:szCs w:val="24"/>
                </w:rPr>
                <w:t>, đào tạo</w:t>
              </w:r>
            </w:ins>
            <w:r>
              <w:rPr>
                <w:bCs/>
                <w:sz w:val="24"/>
                <w:szCs w:val="24"/>
              </w:rPr>
              <w:t xml:space="preserve"> không chính xác, khách quan</w:t>
            </w:r>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Đánh giá trung thực theo kết quả sau huấn luyện, </w:t>
            </w:r>
            <w:ins w:id="173" w:author="Admin" w:date="2023-09-20T11:46:00Z">
              <w:r>
                <w:rPr>
                  <w:bCs/>
                  <w:sz w:val="24"/>
                  <w:szCs w:val="24"/>
                </w:rPr>
                <w:t xml:space="preserve">đào tạo, </w:t>
              </w:r>
            </w:ins>
            <w:r>
              <w:rPr>
                <w:bCs/>
                <w:sz w:val="24"/>
                <w:szCs w:val="24"/>
              </w:rPr>
              <w:t>đánh giá tuân thủ quy định đã đề ra</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B8</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del w:id="174" w:author="Admin" w:date="2023-09-20T11:47:00Z">
              <w:r>
                <w:rPr>
                  <w:sz w:val="24"/>
                  <w:szCs w:val="24"/>
                </w:rPr>
                <w:delText>Bố trí thuyền viên xuống tàu công tác/đề bạt chức danh công tác ở dưới tàu</w:delText>
              </w:r>
            </w:del>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sz w:val="24"/>
                <w:szCs w:val="24"/>
                <w:del w:id="176" w:author="Admin" w:date="2023-09-20T11:47:00Z"/>
              </w:rPr>
            </w:pPr>
            <w:del w:id="175" w:author="Admin" w:date="2023-09-20T11:47:00Z">
              <w:r>
                <w:rPr>
                  <w:sz w:val="24"/>
                  <w:szCs w:val="24"/>
                </w:rPr>
                <w:delText>Không đạt hiệu quả sau huấn luyện</w:delText>
              </w:r>
            </w:del>
          </w:p>
          <w:p>
            <w:pPr>
              <w:pStyle w:val="Bodytext21"/>
              <w:shd w:fill="auto" w:val="clear"/>
              <w:tabs>
                <w:tab w:val="clear" w:pos="720"/>
                <w:tab w:val="left" w:pos="709" w:leader="none"/>
              </w:tabs>
              <w:spacing w:lineRule="auto" w:line="264" w:before="80" w:after="80"/>
              <w:rPr>
                <w:bCs/>
                <w:sz w:val="24"/>
                <w:szCs w:val="24"/>
              </w:rPr>
            </w:pPr>
            <w:r>
              <w:rPr>
                <w:bCs/>
                <w:sz w:val="24"/>
                <w:szCs w:val="24"/>
              </w:rPr>
            </w:r>
          </w:p>
        </w:tc>
        <w:tc>
          <w:tcPr>
            <w:tcW w:w="274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del w:id="178" w:author="Admin" w:date="2023-09-20T11:47:00Z"/>
              </w:rPr>
            </w:pPr>
            <w:del w:id="177" w:author="Admin" w:date="2023-09-20T11:47:00Z">
              <w:r>
                <w:rPr>
                  <w:sz w:val="24"/>
                  <w:szCs w:val="24"/>
                </w:rPr>
                <w:delText>Bố trí thuyền viên xuống tàu công tác/đề bạt chức danh công tác ở dưới tàu không phù hợp với kết quả đánh giá sau huấn luyện</w:delText>
              </w:r>
            </w:del>
          </w:p>
          <w:p>
            <w:pPr>
              <w:pStyle w:val="Bodytext21"/>
              <w:shd w:fill="auto" w:val="clear"/>
              <w:tabs>
                <w:tab w:val="clear" w:pos="720"/>
                <w:tab w:val="left" w:pos="709" w:leader="none"/>
              </w:tabs>
              <w:spacing w:lineRule="auto" w:line="264" w:before="80" w:after="80"/>
              <w:rPr>
                <w:bCs/>
                <w:sz w:val="24"/>
                <w:szCs w:val="24"/>
              </w:rPr>
            </w:pPr>
            <w:r>
              <w:rPr>
                <w:bCs/>
                <w:sz w:val="24"/>
                <w:szCs w:val="24"/>
              </w:rPr>
            </w:r>
          </w:p>
        </w:tc>
        <w:tc>
          <w:tcPr>
            <w:tcW w:w="26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del w:id="180" w:author="Admin" w:date="2023-09-20T11:47:00Z"/>
              </w:rPr>
            </w:pPr>
            <w:del w:id="179" w:author="Admin" w:date="2023-09-20T11:47:00Z">
              <w:r>
                <w:rPr>
                  <w:bCs/>
                  <w:sz w:val="24"/>
                  <w:szCs w:val="24"/>
                </w:rPr>
                <w:delText>Bám sát kết quả đánh giá sau huấn luyện.</w:delText>
              </w:r>
            </w:del>
          </w:p>
          <w:p>
            <w:pPr>
              <w:pStyle w:val="Bodytext21"/>
              <w:shd w:fill="auto" w:val="clear"/>
              <w:tabs>
                <w:tab w:val="clear" w:pos="720"/>
                <w:tab w:val="left" w:pos="709" w:leader="none"/>
              </w:tabs>
              <w:spacing w:lineRule="auto" w:line="264" w:before="80" w:after="80"/>
              <w:rPr>
                <w:bCs/>
                <w:sz w:val="24"/>
                <w:szCs w:val="24"/>
              </w:rPr>
            </w:pPr>
            <w:del w:id="181" w:author="Admin" w:date="2023-09-20T11:47:00Z">
              <w:r>
                <w:rPr>
                  <w:sz w:val="24"/>
                  <w:szCs w:val="24"/>
                </w:rPr>
                <w:delText>Bố trí thuyền viên xuống tàu công tác/đề bạt chức danh công tác ở dưới tàu khách quan, phù hợp năng lực sau huấn luyện.</w:delText>
              </w:r>
            </w:del>
          </w:p>
        </w:tc>
      </w:tr>
    </w:tbl>
    <w:p>
      <w:pPr>
        <w:pStyle w:val="Normal"/>
        <w:spacing w:lineRule="auto" w:line="252" w:before="360" w:after="240"/>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3261"/>
        <w:gridCol w:w="1843"/>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Kế hoạch huấn luyện</w:t>
            </w:r>
            <w:ins w:id="182" w:author="Admin" w:date="2023-09-20T14:06:00Z">
              <w:r>
                <w:rPr>
                  <w:rFonts w:cs="Times New Roman" w:ascii="Times New Roman" w:hAnsi="Times New Roman"/>
                  <w:color w:val="000000"/>
                  <w:sz w:val="24"/>
                  <w:szCs w:val="24"/>
                  <w:lang w:val="pt-BR"/>
                </w:rPr>
                <w:t>, đào tạo</w:t>
              </w:r>
            </w:ins>
            <w:r>
              <w:rPr>
                <w:rFonts w:cs="Times New Roman" w:ascii="Times New Roman" w:hAnsi="Times New Roman"/>
                <w:color w:val="000000"/>
                <w:sz w:val="24"/>
                <w:szCs w:val="24"/>
                <w:lang w:val="pt-BR"/>
              </w:rPr>
              <w:t xml:space="preserve"> hàng năm</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 xml:space="preserve">P.TCNS TV, </w:t>
            </w:r>
            <w:del w:id="183" w:author="Admin" w:date="2023-09-20T13:58:00Z">
              <w:r>
                <w:rPr>
                  <w:rFonts w:cs="Times New Roman" w:ascii="Times New Roman" w:hAnsi="Times New Roman"/>
                  <w:color w:val="000000"/>
                  <w:sz w:val="24"/>
                  <w:szCs w:val="24"/>
                  <w:lang w:val="pt-BR"/>
                </w:rPr>
                <w:delText>P.PCATHH</w:delText>
              </w:r>
            </w:del>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rPr>
            </w:pPr>
            <w:r>
              <w:rPr>
                <w:rFonts w:cs="Times New Roman" w:ascii="Times New Roman" w:hAnsi="Times New Roman"/>
                <w:sz w:val="24"/>
                <w:szCs w:val="24"/>
              </w:rPr>
              <w:t>Trong 03 năm</w:t>
            </w:r>
          </w:p>
          <w:p>
            <w:pPr>
              <w:pStyle w:val="Normal"/>
              <w:spacing w:before="120" w:after="12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2</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 w:val="24"/>
                <w:szCs w:val="24"/>
                <w:lang w:val="pt-BR"/>
              </w:rPr>
              <w:t>Kế hoạch huấn luyện</w:t>
            </w:r>
            <w:ins w:id="184" w:author="Admin" w:date="2023-09-20T14:06:00Z">
              <w:r>
                <w:rPr>
                  <w:rFonts w:cs="Times New Roman" w:ascii="Times New Roman" w:hAnsi="Times New Roman"/>
                  <w:color w:val="000000"/>
                  <w:sz w:val="24"/>
                  <w:szCs w:val="24"/>
                  <w:lang w:val="pt-BR"/>
                </w:rPr>
                <w:t xml:space="preserve">, đào tạo </w:t>
              </w:r>
            </w:ins>
            <w:r>
              <w:rPr>
                <w:rFonts w:cs="Times New Roman" w:ascii="Times New Roman" w:hAnsi="Times New Roman"/>
                <w:color w:val="000000"/>
                <w:sz w:val="24"/>
                <w:szCs w:val="24"/>
                <w:lang w:val="pt-BR"/>
              </w:rPr>
              <w:t xml:space="preserve"> theo kỳ</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 xml:space="preserve">P.TCNS TV, </w:t>
            </w:r>
            <w:del w:id="185" w:author="Admin" w:date="2023-09-20T13:58:00Z">
              <w:r>
                <w:rPr>
                  <w:rFonts w:cs="Times New Roman" w:ascii="Times New Roman" w:hAnsi="Times New Roman"/>
                  <w:color w:val="000000"/>
                  <w:sz w:val="24"/>
                  <w:szCs w:val="24"/>
                  <w:lang w:val="pt-BR"/>
                </w:rPr>
                <w:delText>P.PCATHH</w:delText>
              </w:r>
            </w:del>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3</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sz w:val="24"/>
                <w:szCs w:val="24"/>
              </w:rPr>
              <w:t xml:space="preserve">Bảng đánh giá </w:t>
            </w:r>
            <w:del w:id="186" w:author="Admin" w:date="2023-09-20T13:58:00Z">
              <w:r>
                <w:rPr>
                  <w:rFonts w:cs="Times New Roman" w:ascii="Times New Roman" w:hAnsi="Times New Roman"/>
                  <w:sz w:val="24"/>
                  <w:szCs w:val="24"/>
                </w:rPr>
                <w:delText>sỹ quan</w:delText>
              </w:r>
            </w:del>
            <w:r>
              <w:rPr>
                <w:rFonts w:cs="Times New Roman" w:ascii="Times New Roman" w:hAnsi="Times New Roman"/>
                <w:sz w:val="24"/>
                <w:szCs w:val="24"/>
              </w:rPr>
              <w:t>/thuyền viên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P.TVNS 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4</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eastAsia="Times New Roman" w:cs="Times New Roman" w:ascii="Times New Roman" w:hAnsi="Times New Roman"/>
                <w:color w:val="000000"/>
                <w:sz w:val="24"/>
                <w:szCs w:val="24"/>
                <w:lang w:val="pt-BR"/>
              </w:rPr>
              <w:t xml:space="preserve"> </w:t>
            </w:r>
            <w:r>
              <w:rPr>
                <w:rFonts w:cs="Times New Roman" w:ascii="Times New Roman" w:hAnsi="Times New Roman"/>
                <w:color w:val="000000"/>
                <w:sz w:val="24"/>
                <w:szCs w:val="24"/>
                <w:lang w:val="pt-BR"/>
              </w:rPr>
              <w:t>Kết quả huấn luyện</w:t>
            </w:r>
            <w:ins w:id="187" w:author="Admin" w:date="2023-09-20T14:06:00Z">
              <w:r>
                <w:rPr>
                  <w:rFonts w:cs="Times New Roman" w:ascii="Times New Roman" w:hAnsi="Times New Roman"/>
                  <w:color w:val="000000"/>
                  <w:sz w:val="24"/>
                  <w:szCs w:val="24"/>
                  <w:lang w:val="pt-BR"/>
                </w:rPr>
                <w:t>, đào tạo</w:t>
              </w:r>
            </w:ins>
            <w:r>
              <w:rPr>
                <w:rFonts w:cs="Times New Roman" w:ascii="Times New Roman" w:hAnsi="Times New Roman"/>
                <w:color w:val="000000"/>
                <w:sz w:val="24"/>
                <w:szCs w:val="24"/>
                <w:lang w:val="pt-BR"/>
              </w:rPr>
              <w:t xml:space="preserve"> của </w:t>
            </w:r>
            <w:del w:id="188" w:author="Admin" w:date="2023-09-20T13:58:00Z">
              <w:r>
                <w:rPr>
                  <w:rFonts w:cs="Times New Roman" w:ascii="Times New Roman" w:hAnsi="Times New Roman"/>
                  <w:color w:val="000000"/>
                  <w:sz w:val="24"/>
                  <w:szCs w:val="24"/>
                  <w:lang w:val="pt-BR"/>
                </w:rPr>
                <w:delText>sỹ quan</w:delText>
              </w:r>
            </w:del>
            <w:r>
              <w:rPr>
                <w:rFonts w:cs="Times New Roman" w:ascii="Times New Roman" w:hAnsi="Times New Roman"/>
                <w:color w:val="000000"/>
                <w:sz w:val="24"/>
                <w:szCs w:val="24"/>
                <w:lang w:val="pt-BR"/>
              </w:rPr>
              <w:t>/thuyền viên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P.TVNS 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ind w:firstLine="720" w:right="0"/>
        <w:rPr>
          <w:b/>
          <w:sz w:val="28"/>
          <w:szCs w:val="28"/>
          <w:lang w:val="pt-BR"/>
        </w:rPr>
      </w:pPr>
      <w:r>
        <w:rPr>
          <w:b/>
          <w:sz w:val="28"/>
          <w:szCs w:val="28"/>
          <w:lang w:val="pt-BR"/>
        </w:rPr>
        <w:t>IX. Biểu mẫu:</w:t>
      </w:r>
    </w:p>
    <w:tbl>
      <w:tblPr>
        <w:tblW w:w="9640" w:type="dxa"/>
        <w:jc w:val="left"/>
        <w:tblInd w:w="-318" w:type="dxa"/>
        <w:tblLayout w:type="fixed"/>
        <w:tblCellMar>
          <w:top w:w="0" w:type="dxa"/>
          <w:left w:w="108" w:type="dxa"/>
          <w:bottom w:w="0" w:type="dxa"/>
          <w:right w:w="108" w:type="dxa"/>
        </w:tblCellMar>
      </w:tblPr>
      <w:tblGrid>
        <w:gridCol w:w="567"/>
        <w:gridCol w:w="6237"/>
        <w:gridCol w:w="2836"/>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szCs w:val="26"/>
              </w:rPr>
            </w:pPr>
            <w:r>
              <w:rPr>
                <w:rFonts w:cs="Times New Roman" w:ascii="Times New Roman" w:hAnsi="Times New Roman"/>
                <w:szCs w:val="26"/>
              </w:rPr>
              <w:t>Kế hoạch huấn luyện</w:t>
            </w:r>
            <w:ins w:id="189" w:author="Admin" w:date="2023-09-20T13:59:00Z">
              <w:r>
                <w:rPr>
                  <w:rFonts w:cs="Times New Roman" w:ascii="Times New Roman" w:hAnsi="Times New Roman"/>
                  <w:szCs w:val="26"/>
                </w:rPr>
                <w:t>, đào tạo</w:t>
              </w:r>
            </w:ins>
            <w:r>
              <w:rPr>
                <w:rFonts w:cs="Times New Roman" w:ascii="Times New Roman" w:hAnsi="Times New Roman"/>
                <w:szCs w:val="26"/>
              </w:rPr>
              <w:t xml:space="preserve"> năm</w:t>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szCs w:val="26"/>
              </w:rPr>
            </w:pPr>
            <w:r>
              <w:rPr>
                <w:rFonts w:cs="Times New Roman" w:ascii="Times New Roman" w:hAnsi="Times New Roman"/>
                <w:szCs w:val="26"/>
              </w:rPr>
              <w:t>BM.01-HL-KHN</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szCs w:val="26"/>
              </w:rPr>
            </w:pPr>
            <w:r>
              <w:rPr>
                <w:rFonts w:cs="Times New Roman" w:ascii="Times New Roman" w:hAnsi="Times New Roman"/>
                <w:szCs w:val="26"/>
              </w:rPr>
              <w:t>Kế hoạch huấn luyện</w:t>
            </w:r>
            <w:ins w:id="190" w:author="Admin" w:date="2023-09-20T13:59:00Z">
              <w:r>
                <w:rPr>
                  <w:rFonts w:cs="Times New Roman" w:ascii="Times New Roman" w:hAnsi="Times New Roman"/>
                  <w:szCs w:val="26"/>
                </w:rPr>
                <w:t>, đào tạo</w:t>
              </w:r>
            </w:ins>
            <w:r>
              <w:rPr>
                <w:rFonts w:cs="Times New Roman" w:ascii="Times New Roman" w:hAnsi="Times New Roman"/>
                <w:szCs w:val="26"/>
              </w:rPr>
              <w:t xml:space="preserve"> theo kỳ</w:t>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szCs w:val="26"/>
              </w:rPr>
            </w:pPr>
            <w:r>
              <w:rPr>
                <w:rFonts w:cs="Times New Roman" w:ascii="Times New Roman" w:hAnsi="Times New Roman"/>
                <w:szCs w:val="26"/>
              </w:rPr>
              <w:t>BM.02-HL-KHHL</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szCs w:val="26"/>
              </w:rPr>
            </w:pPr>
            <w:r>
              <w:rPr>
                <w:rFonts w:cs="Times New Roman" w:ascii="Times New Roman" w:hAnsi="Times New Roman"/>
                <w:szCs w:val="26"/>
              </w:rPr>
              <w:t xml:space="preserve">Bảng đánh giá </w:t>
            </w:r>
            <w:del w:id="191" w:author="Admin" w:date="2023-09-20T14:05:00Z">
              <w:r>
                <w:rPr>
                  <w:rFonts w:cs="Times New Roman" w:ascii="Times New Roman" w:hAnsi="Times New Roman"/>
                  <w:szCs w:val="26"/>
                </w:rPr>
                <w:delText>sỹ quan/</w:delText>
              </w:r>
            </w:del>
            <w:r>
              <w:rPr>
                <w:rFonts w:cs="Times New Roman" w:ascii="Times New Roman" w:hAnsi="Times New Roman"/>
                <w:szCs w:val="26"/>
              </w:rPr>
              <w:t>thuyền viên</w:t>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lang w:val="nl-NL"/>
              </w:rPr>
              <w:t>BM.03-HL-ĐGSQTV</w:t>
            </w:r>
          </w:p>
        </w:tc>
      </w:tr>
    </w:tbl>
    <w:p>
      <w:pPr>
        <w:pStyle w:val="Normal"/>
        <w:spacing w:before="0" w:after="0"/>
        <w:rPr/>
      </w:pPr>
      <w:r>
        <w:rPr/>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headerReference w:type="default" r:id="rId14"/>
      <w:headerReference w:type="first" r:id="rId15"/>
      <w:footerReference w:type="default" r:id="rId16"/>
      <w:footerReference w:type="first" r:id="rId17"/>
      <w:type w:val="nextPage"/>
      <w:pgSz w:w="11906" w:h="16838"/>
      <w:pgMar w:left="1644" w:right="1077" w:gutter="0" w:header="720" w:top="776" w:footer="720"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altName w:val="Courier New"/>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w:t>
          </w:r>
          <w:r>
            <w:rPr>
              <w:rFonts w:cs="Times New Roman" w:ascii="Times New Roman" w:hAnsi="Times New Roman"/>
              <w:i/>
              <w:sz w:val="24"/>
            </w:rPr>
            <w:t>2-HLTV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rHeight w:val="1486" w:hRule="atLeast"/>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del w:id="10" w:author="Dong Lee" w:date="2023-09-21T17:43:00Z"/>
            </w:rPr>
          </w:pPr>
          <w:del w:id="9" w:author="Dong Lee" w:date="2023-09-21T17:43:00Z">
            <w:r>
              <w:rPr>
                <w:lang w:val="en-US" w:eastAsia="en-US"/>
              </w:rPr>
              <w:drawing>
                <wp:anchor behindDoc="1" distT="0" distB="0" distL="114935" distR="114935" simplePos="0" locked="0" layoutInCell="1" allowOverlap="1" relativeHeight="6">
                  <wp:simplePos x="0" y="0"/>
                  <wp:positionH relativeFrom="column">
                    <wp:posOffset>-70485</wp:posOffset>
                  </wp:positionH>
                  <wp:positionV relativeFrom="paragraph">
                    <wp:posOffset>158115</wp:posOffset>
                  </wp:positionV>
                  <wp:extent cx="3886835" cy="52324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del>
        </w:p>
        <w:p>
          <w:pPr>
            <w:pStyle w:val="Header"/>
            <w:rPr>
              <w:del w:id="12" w:author="Dong Lee" w:date="2023-09-21T17:43:00Z"/>
            </w:rPr>
          </w:pPr>
          <w:del w:id="11" w:author="Dong Lee" w:date="2023-09-21T17:43:00Z">
            <w:r>
              <w:rPr/>
            </w:r>
          </w:del>
        </w:p>
        <w:p>
          <w:pPr>
            <w:pStyle w:val="Header"/>
            <w:rPr>
              <w:del w:id="14" w:author="Dong Lee" w:date="2023-09-21T17:43:00Z"/>
            </w:rPr>
          </w:pPr>
          <w:del w:id="13" w:author="Dong Lee" w:date="2023-09-21T17:43:00Z">
            <w:r>
              <w:rPr/>
            </w:r>
          </w:del>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del w:id="19" w:author="Dong Lee" w:date="2023-09-21T17:43:00Z"/>
            </w:rPr>
          </w:pPr>
          <w:del w:id="15" w:author="Dong Lee" w:date="2023-09-21T17:43:00Z">
            <w:r>
              <w:rPr>
                <w:rFonts w:cs="Times New Roman" w:ascii="Times New Roman" w:hAnsi="Times New Roman"/>
                <w:i/>
                <w:sz w:val="24"/>
                <w:lang w:val="vi-VN"/>
              </w:rPr>
              <w:delText xml:space="preserve">Mã quy trình: </w:delText>
            </w:r>
          </w:del>
          <w:del w:id="16" w:author="Dong Lee" w:date="2023-09-21T17:43:00Z">
            <w:r>
              <w:rPr>
                <w:rFonts w:cs="Times New Roman" w:ascii="Times New Roman" w:hAnsi="Times New Roman"/>
                <w:i/>
                <w:sz w:val="24"/>
              </w:rPr>
              <w:delText>VTB.</w:delText>
            </w:r>
          </w:del>
          <w:del w:id="17" w:author="Dong Lee" w:date="2023-09-21T17:43:00Z">
            <w:r>
              <w:rPr>
                <w:rFonts w:cs="Times New Roman" w:ascii="Times New Roman" w:hAnsi="Times New Roman"/>
                <w:i/>
                <w:sz w:val="24"/>
                <w:lang w:val="vi-VN"/>
              </w:rPr>
              <w:delText>02</w:delText>
            </w:r>
          </w:del>
          <w:del w:id="18" w:author="Dong Lee" w:date="2023-09-21T17:43:00Z">
            <w:r>
              <w:rPr>
                <w:rFonts w:cs="Times New Roman" w:ascii="Times New Roman" w:hAnsi="Times New Roman"/>
                <w:i/>
                <w:sz w:val="24"/>
              </w:rPr>
              <w:delText>-HLTV</w:delText>
            </w:r>
          </w:del>
        </w:p>
        <w:p>
          <w:pPr>
            <w:pStyle w:val="Header"/>
            <w:spacing w:before="120" w:after="120"/>
            <w:jc w:val="both"/>
            <w:rPr>
              <w:rFonts w:ascii="Times New Roman" w:hAnsi="Times New Roman" w:cs="Times New Roman"/>
              <w:i/>
              <w:i/>
              <w:sz w:val="24"/>
              <w:del w:id="22" w:author="Dong Lee" w:date="2023-09-21T17:43:00Z"/>
            </w:rPr>
          </w:pPr>
          <w:del w:id="20" w:author="Dong Lee" w:date="2023-09-21T17:43:00Z">
            <w:r>
              <w:rPr>
                <w:rFonts w:cs="Times New Roman" w:ascii="Times New Roman" w:hAnsi="Times New Roman"/>
                <w:i/>
                <w:sz w:val="24"/>
                <w:lang w:val="vi-VN"/>
              </w:rPr>
              <w:delText xml:space="preserve">Chủ quy trình: </w:delText>
            </w:r>
          </w:del>
          <w:del w:id="21" w:author="Dong Lee" w:date="2023-09-21T17:43:00Z">
            <w:r>
              <w:rPr>
                <w:rFonts w:cs="Times New Roman" w:ascii="Times New Roman" w:hAnsi="Times New Roman"/>
                <w:i/>
                <w:sz w:val="24"/>
              </w:rPr>
              <w:delText>Ban Vận tải biển</w:delText>
            </w:r>
          </w:del>
        </w:p>
        <w:p>
          <w:pPr>
            <w:pStyle w:val="Header"/>
            <w:spacing w:before="120" w:after="120"/>
            <w:jc w:val="both"/>
            <w:rPr>
              <w:rFonts w:ascii="Times New Roman" w:hAnsi="Times New Roman" w:cs="Times New Roman"/>
              <w:i/>
              <w:i/>
              <w:sz w:val="24"/>
              <w:del w:id="24" w:author="Dong Lee" w:date="2023-09-21T17:43:00Z"/>
            </w:rPr>
          </w:pPr>
          <w:del w:id="23" w:author="Dong Lee" w:date="2023-09-21T17:43:00Z">
            <w:r>
              <w:rPr>
                <w:rFonts w:cs="Times New Roman" w:ascii="Times New Roman" w:hAnsi="Times New Roman"/>
                <w:i/>
                <w:sz w:val="24"/>
                <w:lang w:val="vi-VN"/>
              </w:rPr>
              <w:delText xml:space="preserve">Phiên bản: </w:delText>
            </w:r>
          </w:del>
        </w:p>
        <w:p>
          <w:pPr>
            <w:pStyle w:val="Header"/>
            <w:spacing w:before="120" w:after="120"/>
            <w:jc w:val="both"/>
            <w:rPr>
              <w:rFonts w:ascii="Times New Roman" w:hAnsi="Times New Roman" w:cs="Times New Roman"/>
              <w:i/>
              <w:i/>
              <w:sz w:val="24"/>
              <w:lang w:val="vi-VN"/>
              <w:del w:id="26" w:author="Dong Lee" w:date="2023-09-21T17:43:00Z"/>
            </w:rPr>
          </w:pPr>
          <w:del w:id="25" w:author="Dong Lee" w:date="2023-09-21T17:43:00Z">
            <w:r>
              <w:rPr>
                <w:rFonts w:cs="Times New Roman" w:ascii="Times New Roman" w:hAnsi="Times New Roman"/>
                <w:i/>
                <w:sz w:val="24"/>
                <w:lang w:val="vi-VN"/>
              </w:rPr>
              <w:delText>Ngày hiệu lực:</w:delText>
            </w:r>
          </w:del>
        </w:p>
        <w:p>
          <w:pPr>
            <w:pStyle w:val="Header"/>
            <w:spacing w:before="120" w:after="120"/>
            <w:rPr>
              <w:rFonts w:ascii="Times New Roman" w:hAnsi="Times New Roman" w:cs="Times New Roman"/>
            </w:rPr>
          </w:pPr>
          <w:del w:id="27" w:author="Dong Lee" w:date="2023-09-21T17:43:00Z">
            <w:r>
              <w:rPr>
                <w:rFonts w:cs="Times New Roman" w:ascii="Times New Roman" w:hAnsi="Times New Roman"/>
                <w:i/>
                <w:sz w:val="24"/>
                <w:lang w:val="vi-VN"/>
              </w:rPr>
              <w:delText>Trang</w:delText>
            </w:r>
          </w:del>
          <w:del w:id="28" w:author="Dong Lee" w:date="2023-09-21T17:43:00Z">
            <w:r>
              <w:rPr>
                <w:rFonts w:cs="Times New Roman" w:ascii="Times New Roman" w:hAnsi="Times New Roman"/>
                <w:i/>
                <w:sz w:val="24"/>
              </w:rPr>
              <w:delText>:</w:delText>
            </w:r>
          </w:del>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rHeight w:val="1486" w:hRule="atLeast"/>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6">
                <wp:simplePos x="0" y="0"/>
                <wp:positionH relativeFrom="column">
                  <wp:posOffset>-70485</wp:posOffset>
                </wp:positionH>
                <wp:positionV relativeFrom="paragraph">
                  <wp:posOffset>158115</wp:posOffset>
                </wp:positionV>
                <wp:extent cx="3886835" cy="523240"/>
                <wp:effectExtent l="0" t="0" r="0" b="0"/>
                <wp:wrapNone/>
                <wp:docPr id="10"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02</w:t>
          </w:r>
          <w:r>
            <w:rPr>
              <w:rFonts w:cs="Times New Roman" w:ascii="Times New Roman" w:hAnsi="Times New Roman"/>
              <w:i/>
              <w:sz w:val="24"/>
            </w:rPr>
            <w:t>-HLTV</w:t>
          </w:r>
        </w:p>
        <w:p>
          <w:pPr>
            <w:pStyle w:val="Header"/>
            <w:spacing w:before="120" w:after="120"/>
            <w:jc w:val="both"/>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rHeight w:val="1486" w:hRule="atLeast"/>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23">
                <wp:simplePos x="0" y="0"/>
                <wp:positionH relativeFrom="column">
                  <wp:posOffset>-70485</wp:posOffset>
                </wp:positionH>
                <wp:positionV relativeFrom="paragraph">
                  <wp:posOffset>158115</wp:posOffset>
                </wp:positionV>
                <wp:extent cx="3886835" cy="523240"/>
                <wp:effectExtent l="0" t="0" r="0" b="0"/>
                <wp:wrapNone/>
                <wp:docPr id="13" name="Pictur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02</w:t>
          </w:r>
          <w:r>
            <w:rPr>
              <w:rFonts w:cs="Times New Roman" w:ascii="Times New Roman" w:hAnsi="Times New Roman"/>
              <w:i/>
              <w:sz w:val="24"/>
            </w:rPr>
            <w:t>-HLTV</w:t>
          </w:r>
        </w:p>
        <w:p>
          <w:pPr>
            <w:pStyle w:val="Header"/>
            <w:spacing w:before="120" w:after="120"/>
            <w:jc w:val="both"/>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isplayBackgroundShape/>
  <w:trackRevisions/>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NewRomanPSMT;Times New Roman" w:hAnsi="TimesNewRomanPSMT;Times New Roman" w:eastAsia="Times New Roman" w:cs="TimesNewRomanPSMT;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cs="Times New Roman"/>
      <w:sz w:val="18"/>
      <w:szCs w:val="18"/>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color w:val="000000"/>
    </w:rPr>
  </w:style>
  <w:style w:type="character" w:styleId="WW8Num18z0">
    <w:name w:val="WW8Num18z0"/>
    <w:qFormat/>
    <w:rPr>
      <w:rFonts w:ascii="Times New Roman" w:hAnsi="Times New Roman" w:cs="Times New Roman"/>
      <w:b/>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UVnTime;Times New Roman" w:hAnsi="UVnTime;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cs="Times New Roman"/>
    </w:rPr>
  </w:style>
  <w:style w:type="character" w:styleId="WW8Num30z0">
    <w:name w:val="WW8Num30z0"/>
    <w:qFormat/>
    <w:rPr>
      <w:rFonts w:ascii="UVnTime;Times New Roman" w:hAnsi="UVnTime;Times New Roman"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Times New Roman" w:hAnsi="Times New Roman" w:cs="Times New Roman"/>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WW8Num46z0">
    <w:name w:val="WW8Num46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Courier New" w:hAnsi=".VnArialH;Courier New" w:eastAsia="Times New Roman" w:cs=".VnArialH;Courier New"/>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Courier New" w:hAnsi=".VnArialH;Courier New" w:eastAsia="Times New Roman" w:cs=".VnArialH;Courier New"/>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Revision">
    <w:name w:val="Revision"/>
    <w:qFormat/>
    <w:pPr>
      <w:widowControl/>
      <w:bidi w:val="0"/>
    </w:pPr>
    <w:rPr>
      <w:rFonts w:ascii="UVnTime;Times New Roman" w:hAnsi="UVnTime;Times New Roman" w:eastAsia="Calibri" w:cs="UVnTime;Times New Roman"/>
      <w:color w:val="auto"/>
      <w:sz w:val="26"/>
      <w:szCs w:val="22"/>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_rels/header4.xml.rels><?xml version="1.0" encoding="UTF-8"?>
<Relationships xmlns="http://schemas.openxmlformats.org/package/2006/relationships"><Relationship Id="rId1" Type="http://schemas.openxmlformats.org/officeDocument/2006/relationships/image" Target="media/image1.wmf"/>
</Relationships>
</file>

<file path=word/_rels/header6.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2023-09-21T10:18:00Z</dcterms:created>
  <dc:creator>Smart</dc:creator>
  <dc:description/>
  <cp:keywords/>
  <dc:language>en-US</dc:language>
  <cp:lastModifiedBy>Dong Lee</cp:lastModifiedBy>
  <cp:lastPrinted>2020-11-18T15:56:00Z</cp:lastPrinted>
  <dcterms:modified xsi:type="dcterms:W3CDTF">2023-09-21T17:45:00Z</dcterms:modified>
  <cp:revision>4</cp:revision>
  <dc:subject/>
  <dc:title/>
</cp:coreProperties>
</file>