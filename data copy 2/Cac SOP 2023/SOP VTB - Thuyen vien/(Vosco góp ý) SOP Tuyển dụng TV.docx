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t>QUY TRÌNH</w:t>
      </w:r>
    </w:p>
    <w:p>
      <w:pPr>
        <w:pStyle w:val="Normal"/>
        <w:spacing w:lineRule="auto" w:line="288" w:before="0" w:after="0"/>
        <w:jc w:val="center"/>
        <w:rPr>
          <w:rFonts w:ascii="Times New Roman" w:hAnsi="Times New Roman" w:cs="Times New Roman"/>
          <w:b/>
          <w:color w:val="000000"/>
          <w:sz w:val="28"/>
          <w:szCs w:val="28"/>
        </w:rPr>
      </w:pPr>
      <w:r>
        <w:rPr>
          <w:rFonts w:cs="Times New Roman" w:ascii="Times New Roman" w:hAnsi="Times New Roman"/>
          <w:b/>
          <w:color w:val="000000"/>
          <w:sz w:val="28"/>
          <w:szCs w:val="28"/>
        </w:rPr>
        <w:t>TUYỂN DỤNG THUYỀN VIÊN</w:t>
      </w:r>
    </w:p>
    <w:p>
      <w:pPr>
        <w:pStyle w:val="Normal"/>
        <w:spacing w:lineRule="auto" w:line="288" w:before="0" w:after="0"/>
        <w:jc w:val="center"/>
        <w:rPr>
          <w:rFonts w:ascii="Times New Roman" w:hAnsi="Times New Roman" w:cs="Times New Roman"/>
          <w:b/>
          <w:color w:val="000000"/>
          <w:sz w:val="28"/>
          <w:szCs w:val="28"/>
        </w:rPr>
      </w:pPr>
      <w:r>
        <w:rPr>
          <w:rFonts w:eastAsia="Times New Roman" w:cs="Times New Roman" w:ascii="Times New Roman" w:hAnsi="Times New Roman"/>
          <w:b/>
          <w:color w:val="000000"/>
          <w:sz w:val="28"/>
          <w:szCs w:val="28"/>
        </w:rPr>
        <w:t xml:space="preserve"> </w:t>
      </w:r>
      <w:r>
        <w:rPr>
          <w:rFonts w:cs="Times New Roman" w:ascii="Times New Roman" w:hAnsi="Times New Roman"/>
          <w:b/>
          <w:color w:val="000000"/>
          <w:sz w:val="28"/>
          <w:szCs w:val="28"/>
        </w:rPr>
        <w:t>VÀ TIẾP NHẬN ỨNG VIÊN TRÚNG TUYỂN</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BAN VẬN TẢI BIỂN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Hoàng Lê Vượng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pPr>
      <w:r>
        <w:rPr>
          <w:color w:val="000000"/>
          <w:sz w:val="28"/>
          <w:szCs w:val="28"/>
        </w:rPr>
        <w:t>Nhằm định hướng về sự thống nhất những nội dung cơ bản, trình tự thực hiện việc tuyển dụng thuyền viên và tiếp nhận ứng viên trúng tuyển cung ứng nhân lực cho đội tàu các doanh nghiệp thuộc khối Vận tải biển của VIMC, lấy thuyền viên làm trung tâm.</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color w:val="000000"/>
          <w:sz w:val="28"/>
          <w:szCs w:val="28"/>
        </w:rPr>
      </w:pPr>
      <w:r>
        <w:rPr>
          <w:color w:val="000000"/>
          <w:sz w:val="28"/>
          <w:szCs w:val="28"/>
        </w:rPr>
        <w:t xml:space="preserve">Áp dụng đối với các doanh nghiệp thành viên thuộc khối Vận tải biển của </w:t>
      </w:r>
      <w:r>
        <w:rPr>
          <w:color w:val="000000"/>
          <w:sz w:val="28"/>
          <w:szCs w:val="28"/>
          <w:lang w:val="pt-BR"/>
        </w:rPr>
        <w:t>VIMC</w:t>
      </w:r>
      <w:r>
        <w:rPr>
          <w:color w:val="000000"/>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liên quan</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MLC 2006</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ISO 9001, 14001, 45001</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STCW 95</w:t>
      </w:r>
    </w:p>
    <w:p>
      <w:pPr>
        <w:pStyle w:val="Normal"/>
        <w:spacing w:lineRule="auto" w:line="252" w:before="60" w:after="60"/>
        <w:ind w:firstLine="567" w:right="0"/>
        <w:jc w:val="both"/>
        <w:rPr>
          <w:rFonts w:ascii="Times New Roman" w:hAnsi="Times New Roman" w:cs="Times New Roman"/>
          <w:sz w:val="28"/>
          <w:szCs w:val="28"/>
        </w:rPr>
      </w:pPr>
      <w:r>
        <w:rPr>
          <w:rFonts w:cs="Times New Roman" w:ascii="Times New Roman" w:hAnsi="Times New Roman"/>
          <w:sz w:val="28"/>
          <w:szCs w:val="28"/>
        </w:rPr>
        <w:t xml:space="preserve">- Bộ Luật Lao động </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065" w:type="dxa"/>
        <w:jc w:val="left"/>
        <w:tblInd w:w="-318" w:type="dxa"/>
        <w:tblLayout w:type="fixed"/>
        <w:tblCellMar>
          <w:top w:w="0" w:type="dxa"/>
          <w:left w:w="108" w:type="dxa"/>
          <w:bottom w:w="0" w:type="dxa"/>
          <w:right w:w="108" w:type="dxa"/>
        </w:tblCellMar>
      </w:tblPr>
      <w:tblGrid>
        <w:gridCol w:w="2127"/>
        <w:gridCol w:w="7938"/>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ISM Code</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FF0000"/>
                <w:szCs w:val="26"/>
              </w:rPr>
            </w:pPr>
            <w:r>
              <w:rPr>
                <w:rFonts w:cs="Times New Roman" w:ascii="Times New Roman" w:hAnsi="Times New Roman"/>
                <w:szCs w:val="26"/>
              </w:rPr>
              <w:t>MLC 2006</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Công ước lao động hàng hải 2006</w:t>
            </w:r>
          </w:p>
        </w:tc>
      </w:tr>
      <w:tr>
        <w:trPr>
          <w:trHeight w:val="811" w:hRule="atLeast"/>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del w:id="3" w:author="Admin" w:date="2023-09-20T11:03:00Z"/>
              </w:rPr>
            </w:pPr>
            <w:r>
              <w:rPr>
                <w:rFonts w:cs="Times New Roman" w:ascii="Times New Roman" w:hAnsi="Times New Roman"/>
                <w:szCs w:val="26"/>
              </w:rPr>
              <w:t xml:space="preserve">STCW </w:t>
            </w:r>
            <w:del w:id="0" w:author="Admin" w:date="2023-09-20T11:03:00Z">
              <w:r>
                <w:rPr>
                  <w:rFonts w:cs="Times New Roman" w:ascii="Times New Roman" w:hAnsi="Times New Roman"/>
                  <w:szCs w:val="26"/>
                </w:rPr>
                <w:delText>9</w:delText>
              </w:r>
            </w:del>
            <w:del w:id="1" w:author="Admin" w:date="2023-09-20T09:56:00Z">
              <w:r>
                <w:rPr>
                  <w:rFonts w:cs="Times New Roman" w:ascii="Times New Roman" w:hAnsi="Times New Roman"/>
                  <w:szCs w:val="26"/>
                </w:rPr>
                <w:delText>5</w:delText>
              </w:r>
            </w:del>
            <w:ins w:id="2" w:author="Admin" w:date="2023-09-20T09:56:00Z">
              <w:r>
                <w:rPr>
                  <w:rFonts w:cs="Times New Roman" w:ascii="Times New Roman" w:hAnsi="Times New Roman"/>
                  <w:szCs w:val="26"/>
                </w:rPr>
                <w:t>1978/2010</w:t>
              </w:r>
            </w:ins>
          </w:p>
          <w:p>
            <w:pPr>
              <w:pStyle w:val="Normal"/>
              <w:widowControl/>
              <w:tabs>
                <w:tab w:val="clear" w:pos="720"/>
                <w:tab w:val="left" w:pos="526" w:leader="none"/>
              </w:tabs>
              <w:bidi w:val="0"/>
              <w:spacing w:lineRule="auto" w:line="252" w:before="60" w:after="60"/>
              <w:jc w:val="both"/>
              <w:rPr>
                <w:rFonts w:ascii="Times New Roman" w:hAnsi="Times New Roman" w:cs="Times New Roman"/>
                <w:color w:val="FF0000"/>
                <w:szCs w:val="26"/>
              </w:rPr>
            </w:pPr>
            <w:r>
              <w:rPr>
                <w:rFonts w:cs="Times New Roman" w:ascii="Times New Roman" w:hAnsi="Times New Roman"/>
                <w:color w:val="FF0000"/>
                <w:szCs w:val="26"/>
              </w:rPr>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color w:val="FF0000"/>
                <w:szCs w:val="26"/>
              </w:rPr>
            </w:pPr>
            <w:r>
              <w:rPr>
                <w:rFonts w:cs="Times New Roman" w:ascii="Times New Roman" w:hAnsi="Times New Roman"/>
                <w:szCs w:val="26"/>
              </w:rPr>
              <w:t>Công ước quốc tế về các tiêu chuẩn huấn luyện</w:t>
            </w:r>
            <w:ins w:id="4" w:author="Admin" w:date="2023-09-20T09:51:00Z">
              <w:r>
                <w:rPr>
                  <w:rFonts w:cs="Times New Roman" w:ascii="Times New Roman" w:hAnsi="Times New Roman"/>
                  <w:szCs w:val="26"/>
                </w:rPr>
                <w:t>,</w:t>
              </w:r>
            </w:ins>
            <w:r>
              <w:rPr>
                <w:rFonts w:cs="Times New Roman" w:ascii="Times New Roman" w:hAnsi="Times New Roman"/>
                <w:szCs w:val="26"/>
              </w:rPr>
              <w:t xml:space="preserve"> cấp </w:t>
            </w:r>
            <w:ins w:id="5" w:author="Admin" w:date="2023-09-20T09:51:00Z">
              <w:r>
                <w:rPr>
                  <w:rFonts w:cs="Times New Roman" w:ascii="Times New Roman" w:hAnsi="Times New Roman"/>
                  <w:szCs w:val="26"/>
                </w:rPr>
                <w:t>chứng chỉ</w:t>
              </w:r>
            </w:ins>
            <w:del w:id="6" w:author="Admin" w:date="2023-09-20T09:51:00Z">
              <w:r>
                <w:rPr>
                  <w:rFonts w:cs="Times New Roman" w:ascii="Times New Roman" w:hAnsi="Times New Roman"/>
                  <w:szCs w:val="26"/>
                </w:rPr>
                <w:delText>bằng</w:delText>
              </w:r>
            </w:del>
            <w:r>
              <w:rPr>
                <w:rFonts w:cs="Times New Roman" w:ascii="Times New Roman" w:hAnsi="Times New Roman"/>
                <w:szCs w:val="26"/>
              </w:rPr>
              <w:t xml:space="preserve"> và trực ca cho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Bộ Luật Lao động</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Là Bộ Luật Lao động do Quốc hội nước CHXHCN Việt Nam ban hành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P.TCNS TV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Phòng Tổ chức nhân sự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PTTV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Phụ trách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TDNS</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Tuyển dụng nhân sự</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HĐTD</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Hội đồng tuyển dụng</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Tổ PV</w:t>
            </w:r>
          </w:p>
        </w:tc>
        <w:tc>
          <w:tcPr>
            <w:tcW w:w="79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 phỏng vấn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rPr>
            </w:pPr>
            <w:r>
              <w:rPr>
                <w:rFonts w:cs="Times New Roman" w:ascii="Times New Roman" w:hAnsi="Times New Roman"/>
                <w:bCs/>
                <w:szCs w:val="26"/>
              </w:rPr>
              <w:t>RACI</w:t>
            </w:r>
          </w:p>
        </w:tc>
        <w:tc>
          <w:tcPr>
            <w:tcW w:w="7938"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1">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3">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4">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12">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5">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6">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color w:val="000000"/>
          <w:sz w:val="28"/>
          <w:szCs w:val="28"/>
          <w:lang w:val="en-US" w:eastAsia="en-US"/>
        </w:rPr>
      </w:pPr>
      <w:r>
        <w:rPr>
          <w:rFonts w:eastAsia="Times New Roman" w:cs="Times New Roman" w:ascii="Times New Roman" w:hAnsi="Times New Roman"/>
          <w:b/>
          <w:color w:val="000000"/>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ins w:id="7" w:author="Dong Lee" w:date="2023-09-21T18:15:00Z"/>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i/>
          <w:i/>
          <w:sz w:val="28"/>
          <w:szCs w:val="28"/>
          <w:lang w:val="en-US" w:eastAsia="en-US"/>
          <w:ins w:id="9" w:author="Dong Lee" w:date="2023-09-21T18:15:00Z"/>
        </w:rPr>
      </w:pPr>
      <w:ins w:id="8"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11" w:author="Dong Lee" w:date="2023-09-21T18:15:00Z"/>
        </w:rPr>
      </w:pPr>
      <w:ins w:id="10"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13" w:author="Dong Lee" w:date="2023-09-21T18:15:00Z"/>
        </w:rPr>
      </w:pPr>
      <w:ins w:id="12"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15" w:author="Dong Lee" w:date="2023-09-21T18:15:00Z"/>
        </w:rPr>
      </w:pPr>
      <w:ins w:id="14"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17" w:author="Dong Lee" w:date="2023-09-21T18:15:00Z"/>
        </w:rPr>
      </w:pPr>
      <w:ins w:id="16"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19" w:author="Dong Lee" w:date="2023-09-21T18:15:00Z"/>
        </w:rPr>
      </w:pPr>
      <w:ins w:id="18"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21" w:author="Dong Lee" w:date="2023-09-21T18:15:00Z"/>
        </w:rPr>
      </w:pPr>
      <w:ins w:id="20"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23" w:author="Dong Lee" w:date="2023-09-21T18:15:00Z"/>
        </w:rPr>
      </w:pPr>
      <w:ins w:id="22"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25" w:author="Dong Lee" w:date="2023-09-21T18:15:00Z"/>
        </w:rPr>
      </w:pPr>
      <w:ins w:id="24" w:author="Dong Lee" w:date="2023-09-21T18:15:00Z">
        <w:r>
          <w:rPr>
            <w:rFonts w:cs="Times New Roman" w:ascii="Times New Roman" w:hAnsi="Times New Roman"/>
            <w:bCs/>
            <w:i/>
            <w:sz w:val="28"/>
            <w:szCs w:val="28"/>
            <w:lang w:val="en-US" w:eastAsia="en-US"/>
          </w:rPr>
        </w:r>
      </w:ins>
    </w:p>
    <w:p>
      <w:pPr>
        <w:pStyle w:val="Normal"/>
        <w:rPr>
          <w:rFonts w:ascii="Times New Roman" w:hAnsi="Times New Roman" w:cs="Times New Roman"/>
          <w:bCs/>
          <w:i/>
          <w:i/>
          <w:sz w:val="28"/>
          <w:szCs w:val="28"/>
          <w:lang w:val="en-US" w:eastAsia="en-US"/>
          <w:ins w:id="27" w:author="Dong Lee" w:date="2023-09-21T18:15:00Z"/>
        </w:rPr>
      </w:pPr>
      <w:ins w:id="26" w:author="Dong Lee" w:date="2023-09-21T18:15:00Z">
        <w:r>
          <w:rPr>
            <w:rFonts w:cs="Times New Roman" w:ascii="Times New Roman" w:hAnsi="Times New Roman"/>
            <w:bCs/>
            <w:i/>
            <w:sz w:val="28"/>
            <w:szCs w:val="28"/>
            <w:lang w:val="en-US" w:eastAsia="en-US"/>
          </w:rPr>
        </w:r>
      </w:ins>
    </w:p>
    <w:p>
      <w:pPr>
        <w:sectPr>
          <w:headerReference w:type="default" r:id="rId4"/>
          <w:headerReference w:type="first" r:id="rId5"/>
          <w:footerReference w:type="default" r:id="rId6"/>
          <w:footerReference w:type="first" r:id="rId7"/>
          <w:type w:val="nextPage"/>
          <w:pgSz w:w="11906" w:h="16838"/>
          <w:pgMar w:left="1644" w:right="1077" w:gutter="0" w:header="720" w:top="776" w:footer="720" w:bottom="1077"/>
          <w:pgNumType w:fmt="decimal"/>
          <w:formProt w:val="false"/>
          <w:textDirection w:val="lrTb"/>
          <w:docGrid w:type="default" w:linePitch="360" w:charSpace="0"/>
        </w:sectPr>
        <w:pStyle w:val="Normal"/>
        <w:rPr>
          <w:rFonts w:ascii="Times New Roman" w:hAnsi="Times New Roman" w:cs="Times New Roman"/>
          <w:bCs/>
          <w:i/>
          <w:i/>
          <w:sz w:val="28"/>
          <w:szCs w:val="28"/>
          <w:lang w:val="en-US" w:eastAsia="en-US"/>
          <w:ins w:id="49" w:author="Dong Lee" w:date="2023-09-21T18:15:00Z"/>
        </w:rPr>
      </w:pPr>
      <w:ins w:id="28" w:author="Dong Lee" w:date="2023-09-21T18:15:00Z">
        <w:r>
          <w:rPr>
            <w:rFonts w:cs="Times New Roman" w:ascii="Times New Roman" w:hAnsi="Times New Roman"/>
            <w:bCs/>
            <w:i/>
            <w:sz w:val="28"/>
            <w:szCs w:val="28"/>
            <w:lang w:val="en-US" w:eastAsia="en-US"/>
          </w:rPr>
        </w:r>
      </w:ins>
    </w:p>
    <w:p>
      <w:pPr>
        <w:pStyle w:val="Normal"/>
        <w:jc w:val="center"/>
        <w:rPr>
          <w:rFonts w:ascii="Times New Roman" w:hAnsi="Times New Roman" w:cs="Times New Roman"/>
          <w:bCs/>
          <w:i/>
          <w:i/>
          <w:sz w:val="28"/>
          <w:szCs w:val="28"/>
          <w:lang w:val="en-US" w:eastAsia="en-US"/>
          <w:ins w:id="51" w:author="Dong Lee" w:date="2023-09-21T18:17:00Z"/>
        </w:rPr>
      </w:pPr>
      <w:ins w:id="50" w:author="Dong Lee" w:date="2023-09-21T18:17:00Z">
        <w:r>
          <w:rPr/>
          <w:object w:dxaOrig="15213" w:dyaOrig="1132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16.9pt;height:459.1pt" filled="f" o:ole="">
              <v:imagedata r:id="rId9" o:title=""/>
            </v:shape>
            <o:OLEObject Type="Embed" ProgID="" ShapeID="ole_rId8" DrawAspect="Content" ObjectID="_667372913" r:id="rId8"/>
          </w:object>
        </w:r>
      </w:ins>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776" w:footer="720" w:bottom="1080"/>
          <w:pgNumType w:fmt="decimal"/>
          <w:formProt w:val="false"/>
          <w:textDirection w:val="lrTb"/>
          <w:docGrid w:type="default" w:linePitch="360" w:charSpace="0"/>
        </w:sectPr>
        <w:pStyle w:val="Normal"/>
        <w:spacing w:before="120" w:after="240"/>
        <w:jc w:val="both"/>
        <w:rPr>
          <w:rFonts w:ascii="Times New Roman" w:hAnsi="Times New Roman" w:cs="Times New Roman"/>
          <w:b/>
          <w:bCs/>
          <w:i/>
          <w:i/>
          <w:sz w:val="28"/>
          <w:szCs w:val="28"/>
          <w:lang w:val="en-US" w:eastAsia="en-US"/>
          <w:ins w:id="53" w:author="Dong Lee" w:date="2023-09-21T18:17:00Z"/>
        </w:rPr>
      </w:pPr>
      <w:ins w:id="52" w:author="Dong Lee" w:date="2023-09-21T18:17:00Z">
        <w:r>
          <w:rPr>
            <w:rFonts w:cs="Times New Roman" w:ascii="Times New Roman" w:hAnsi="Times New Roman"/>
            <w:b/>
            <w:bCs/>
            <w:i/>
            <w:sz w:val="28"/>
            <w:szCs w:val="28"/>
            <w:lang w:val="en-US" w:eastAsia="en-US"/>
          </w:rPr>
        </w:r>
      </w:ins>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 xml:space="preserve">2. </w:t>
      </w:r>
      <w:r>
        <mc:AlternateContent>
          <mc:Choice Requires="wps">
            <w:drawing>
              <wp:anchor behindDoc="0" distT="0" distB="0" distL="114935" distR="114935" simplePos="0" locked="0" layoutInCell="1" allowOverlap="1" relativeHeight="9">
                <wp:simplePos x="0" y="0"/>
                <wp:positionH relativeFrom="column">
                  <wp:posOffset>5144135</wp:posOffset>
                </wp:positionH>
                <wp:positionV relativeFrom="paragraph">
                  <wp:posOffset>8065135</wp:posOffset>
                </wp:positionV>
                <wp:extent cx="1482725" cy="622300"/>
                <wp:effectExtent l="5715" t="5080" r="5080" b="5715"/>
                <wp:wrapNone/>
                <wp:docPr id="11"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wps:txbx>
                      <wps:bodyPr anchor="t">
                        <a:noAutofit/>
                      </wps:bodyPr>
                    </wps:wsp>
                  </a:graphicData>
                </a:graphic>
              </wp:anchor>
            </w:drawing>
          </mc:Choice>
          <mc:Fallback>
            <w:pict>
              <v:shape id="shape_0" ID="Flowchart: Document 19" fillcolor="white" stroked="t" o:allowincell="f" style="position:absolute;margin-left:405.05pt;margin-top:635.0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kèm đính </w:t>
                      </w:r>
                    </w:p>
                  </w:txbxContent>
                </v:textbox>
                <v:fill o:detectmouseclick="t" type="solid" color2="black"/>
                <v:stroke color="black" weight="9360" joinstyle="miter" endcap="flat"/>
                <w10:wrap type="none"/>
              </v:shape>
            </w:pict>
          </mc:Fallback>
        </mc:AlternateContent>
      </w:r>
      <w:r>
        <w:rPr>
          <w:rFonts w:cs="Times New Roman" w:ascii="Times New Roman" w:hAnsi="Times New Roman"/>
          <w:b/>
          <w:bCs/>
          <w:sz w:val="28"/>
          <w:szCs w:val="28"/>
          <w:lang w:val="en-US" w:eastAsia="en-US"/>
        </w:rPr>
        <w:t>Diễn giải các bước</w:t>
      </w:r>
    </w:p>
    <w:tbl>
      <w:tblPr>
        <w:tblW w:w="11193" w:type="dxa"/>
        <w:jc w:val="left"/>
        <w:tblInd w:w="-459" w:type="dxa"/>
        <w:tblLayout w:type="fixed"/>
        <w:tblCellMar>
          <w:top w:w="0" w:type="dxa"/>
          <w:left w:w="108" w:type="dxa"/>
          <w:bottom w:w="0" w:type="dxa"/>
          <w:right w:w="108" w:type="dxa"/>
        </w:tblCellMar>
      </w:tblPr>
      <w:tblGrid>
        <w:gridCol w:w="2694"/>
        <w:gridCol w:w="5670"/>
        <w:gridCol w:w="2829"/>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282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
                <w:bCs/>
                <w:sz w:val="24"/>
                <w:szCs w:val="24"/>
                <w:lang w:val="en-US" w:eastAsia="en-US"/>
              </w:rPr>
              <w:t xml:space="preserve">Bước 0: (1) </w:t>
            </w:r>
            <w:r>
              <w:rPr>
                <w:rFonts w:cs="Times New Roman" w:ascii="Times New Roman" w:hAnsi="Times New Roman"/>
                <w:bCs/>
                <w:szCs w:val="26"/>
                <w:lang w:val="en-US" w:eastAsia="en-US"/>
              </w:rPr>
              <w:t>Xây dựng bản Nguyên tắc tuyển dụng.</w:t>
            </w:r>
          </w:p>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Cs w:val="26"/>
                <w:lang w:val="en-US" w:eastAsia="en-US"/>
              </w:rPr>
              <w:t>(2)</w:t>
            </w:r>
            <w:r>
              <w:rPr>
                <w:rFonts w:cs="Times New Roman" w:ascii="Times New Roman" w:hAnsi="Times New Roman"/>
                <w:bCs/>
                <w:szCs w:val="26"/>
                <w:lang w:val="en-US" w:eastAsia="en-US"/>
              </w:rPr>
              <w:t xml:space="preserve"> </w:t>
            </w:r>
            <w:r>
              <w:rPr>
                <w:rFonts w:cs="Times New Roman" w:ascii="Times New Roman" w:hAnsi="Times New Roman"/>
                <w:szCs w:val="26"/>
                <w:lang w:val="vi-VN"/>
              </w:rPr>
              <w:t>T</w:t>
            </w:r>
            <w:r>
              <w:rPr>
                <w:rFonts w:cs="Times New Roman" w:ascii="Times New Roman" w:hAnsi="Times New Roman"/>
                <w:szCs w:val="26"/>
              </w:rPr>
              <w:t xml:space="preserve">hành lập </w:t>
            </w:r>
            <w:r>
              <w:rPr>
                <w:rFonts w:cs="Times New Roman" w:ascii="Times New Roman" w:hAnsi="Times New Roman"/>
                <w:szCs w:val="26"/>
                <w:lang w:val="nl-NL"/>
              </w:rPr>
              <w:t xml:space="preserve">Hội đồng tuyển dụng, </w:t>
            </w:r>
            <w:r>
              <w:rPr>
                <w:rFonts w:cs="Times New Roman" w:ascii="Times New Roman" w:hAnsi="Times New Roman"/>
                <w:szCs w:val="26"/>
                <w:lang w:val="vi-VN"/>
              </w:rPr>
              <w:t>Tổ phỏng vấn...</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lineRule="exact" w:line="340" w:before="60" w:after="60"/>
              <w:jc w:val="both"/>
              <w:rPr>
                <w:sz w:val="28"/>
                <w:szCs w:val="28"/>
                <w:lang w:val="nl-NL"/>
              </w:rPr>
            </w:pPr>
            <w:r>
              <w:rPr>
                <w:rFonts w:cs="Times New Roman" w:ascii="Times New Roman" w:hAnsi="Times New Roman"/>
                <w:szCs w:val="26"/>
              </w:rPr>
              <w:t xml:space="preserve">Doanh nghiệp ban hành 1 lần từ đầu và được sửa đổi/bổ sung phù hợp thực tế từng thời điểm. Nội dung này </w:t>
            </w:r>
            <w:r>
              <w:rPr>
                <w:rFonts w:cs="Times New Roman" w:ascii="Times New Roman" w:hAnsi="Times New Roman"/>
                <w:szCs w:val="26"/>
                <w:lang w:val="vi-VN"/>
              </w:rPr>
              <w:t>có thể xây dựng tại Quy định về Tuyển dụng và đề bạt TV hoặc Quy chế tuyển dụng của DN trong đó có xây dựng các nội dung</w:t>
            </w:r>
            <w:r>
              <w:rPr>
                <w:rFonts w:cs="Times New Roman" w:ascii="Times New Roman" w:hAnsi="Times New Roman"/>
                <w:szCs w:val="26"/>
              </w:rPr>
              <w:t>:</w:t>
            </w:r>
            <w:r>
              <w:rPr>
                <w:rFonts w:cs="Times New Roman" w:ascii="Times New Roman" w:hAnsi="Times New Roman"/>
                <w:szCs w:val="26"/>
                <w:lang w:val="vi-VN"/>
              </w:rPr>
              <w:t xml:space="preserve"> (1) các quy định đối với ứng viên tham gia thi tuyển; (2) các quy định đối với Hội đồng tuyển dụng, thành viên </w:t>
            </w:r>
            <w:r>
              <w:rPr>
                <w:rFonts w:cs="Times New Roman" w:ascii="Times New Roman" w:hAnsi="Times New Roman"/>
                <w:szCs w:val="26"/>
              </w:rPr>
              <w:t>Hội đồng tuyển dụng</w:t>
            </w:r>
            <w:r>
              <w:rPr>
                <w:rFonts w:cs="Times New Roman" w:ascii="Times New Roman" w:hAnsi="Times New Roman"/>
                <w:szCs w:val="26"/>
                <w:lang w:val="vi-VN"/>
              </w:rPr>
              <w:t>; (3) các quy định đối với Tổ phỏng vấn...</w:t>
            </w:r>
            <w:r>
              <w:rPr>
                <w:rFonts w:cs="Times New Roman" w:ascii="Times New Roman" w:hAnsi="Times New Roman"/>
                <w:i/>
                <w:sz w:val="24"/>
                <w:szCs w:val="24"/>
              </w:rPr>
              <w:t xml:space="preserve">(thành phần Tổ phỏng vấn là cb,cv có kinh </w:t>
            </w:r>
            <w:r>
              <w:rPr>
                <w:i/>
                <w:sz w:val="24"/>
                <w:szCs w:val="24"/>
                <w:lang w:val="nl-NL"/>
              </w:rPr>
              <w:t>nghiệm</w:t>
            </w:r>
            <w:ins w:id="54" w:author="Admin" w:date="2023-09-20T09:52:00Z">
              <w:r>
                <w:rPr>
                  <w:i/>
                  <w:sz w:val="24"/>
                  <w:szCs w:val="24"/>
                  <w:lang w:val="nl-NL"/>
                </w:rPr>
                <w:t xml:space="preserve"> về chuyên môn, ngoại ngữ</w:t>
              </w:r>
            </w:ins>
            <w:r>
              <w:rPr>
                <w:i/>
                <w:sz w:val="24"/>
                <w:szCs w:val="24"/>
                <w:lang w:val="nl-NL"/>
              </w:rPr>
              <w:t xml:space="preserve"> </w:t>
            </w:r>
            <w:del w:id="55" w:author="Admin" w:date="2023-09-20T09:51:00Z">
              <w:r>
                <w:rPr>
                  <w:i/>
                  <w:sz w:val="24"/>
                  <w:szCs w:val="24"/>
                  <w:lang w:val="nl-NL"/>
                </w:rPr>
                <w:delText xml:space="preserve">lâu năm đi biển đang làm việc tại các đơn vị và Thuyền trưởng, Máy trưởng đang làm việc tại Công ty. </w:delText>
              </w:r>
            </w:del>
            <w:r>
              <w:rPr>
                <w:i/>
                <w:sz w:val="24"/>
                <w:szCs w:val="24"/>
                <w:lang w:val="nl-NL"/>
              </w:rPr>
              <w:t>Không cử những người là cha, mẹ, anh, chị, em ruột của bên vợ hoặc chồng, vợ hoặc chồng của người tham gia dự tuyển và những người đang trong thời gian bị xem xét xử lý kỷ luật hoặc đang thi hành quyết định kỷ luật...)</w:t>
            </w:r>
          </w:p>
          <w:p>
            <w:pPr>
              <w:pStyle w:val="Normal"/>
              <w:spacing w:before="120" w:after="120"/>
              <w:jc w:val="both"/>
              <w:rPr>
                <w:rFonts w:ascii="Times New Roman" w:hAnsi="Times New Roman" w:cs="Times New Roman"/>
                <w:bCs/>
                <w:szCs w:val="26"/>
                <w:lang w:val="en-US" w:eastAsia="en-US"/>
              </w:rPr>
            </w:pPr>
            <w:r>
              <w:rPr>
                <w:rFonts w:eastAsia="Times New Roman" w:cs="Times New Roman" w:ascii="Times New Roman" w:hAnsi="Times New Roman"/>
                <w:szCs w:val="26"/>
              </w:rPr>
              <w:t xml:space="preserve"> </w:t>
            </w:r>
            <w:r>
              <w:rPr>
                <w:rFonts w:cs="Times New Roman" w:ascii="Times New Roman" w:hAnsi="Times New Roman"/>
                <w:szCs w:val="26"/>
              </w:rPr>
              <w:t xml:space="preserve">(2) </w:t>
            </w:r>
            <w:r>
              <w:rPr>
                <w:rFonts w:cs="Times New Roman" w:ascii="Times New Roman" w:hAnsi="Times New Roman"/>
                <w:szCs w:val="26"/>
                <w:lang w:val="nl-NL"/>
              </w:rPr>
              <w:t xml:space="preserve">Hội đồng tuyển dụng, </w:t>
            </w:r>
            <w:r>
              <w:rPr>
                <w:rFonts w:cs="Times New Roman" w:ascii="Times New Roman" w:hAnsi="Times New Roman"/>
                <w:szCs w:val="26"/>
                <w:lang w:val="vi-VN"/>
              </w:rPr>
              <w:t>Tổ phỏng vấn...</w:t>
            </w:r>
            <w:r>
              <w:rPr>
                <w:rFonts w:cs="Times New Roman" w:ascii="Times New Roman" w:hAnsi="Times New Roman"/>
                <w:szCs w:val="26"/>
              </w:rPr>
              <w:t xml:space="preserve"> thành lập 1 lần từ đầu, sau đó sẽ bổ sung thành viên khi cần thiết</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lang w:val="nl-NL"/>
              </w:rPr>
              <w:t>(1) Bộ phận TDNS</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(2) TGĐ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
                <w:bCs/>
                <w:sz w:val="24"/>
                <w:szCs w:val="24"/>
                <w:lang w:val="en-US" w:eastAsia="en-US"/>
              </w:rPr>
              <w:t xml:space="preserve">Bước 1: </w:t>
            </w:r>
            <w:r>
              <w:rPr>
                <w:rFonts w:cs="Times New Roman" w:ascii="Times New Roman" w:hAnsi="Times New Roman"/>
                <w:szCs w:val="26"/>
              </w:rPr>
              <w:t xml:space="preserve">Lập KH </w:t>
            </w:r>
            <w:ins w:id="56" w:author="Admin" w:date="2023-09-20T09:52:00Z">
              <w:r>
                <w:rPr>
                  <w:rFonts w:cs="Times New Roman" w:ascii="Times New Roman" w:hAnsi="Times New Roman"/>
                  <w:szCs w:val="26"/>
                </w:rPr>
                <w:t xml:space="preserve">tuyển dụng </w:t>
              </w:r>
            </w:ins>
            <w:r>
              <w:rPr>
                <w:rFonts w:cs="Times New Roman" w:ascii="Times New Roman" w:hAnsi="Times New Roman"/>
                <w:szCs w:val="26"/>
              </w:rPr>
              <w:t>năm</w:t>
            </w:r>
            <w:r>
              <w:rPr>
                <w:szCs w:val="26"/>
              </w:rPr>
              <w:t xml:space="preserve">  </w:t>
            </w:r>
          </w:p>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rPr>
              <w:t xml:space="preserve">Vào tháng 1 hàng năm, bộ phận phụ trách thuyền viên lập Danh mục các </w:t>
            </w:r>
            <w:r>
              <w:rPr>
                <w:rFonts w:cs="Times New Roman" w:ascii="Times New Roman" w:hAnsi="Times New Roman"/>
                <w:szCs w:val="26"/>
                <w:lang w:val="nl-NL"/>
              </w:rPr>
              <w:t>chức danh cần tuyển dụng,</w:t>
            </w:r>
            <w:r>
              <w:rPr>
                <w:rFonts w:cs="Times New Roman" w:ascii="Times New Roman" w:hAnsi="Times New Roman"/>
                <w:szCs w:val="26"/>
              </w:rPr>
              <w:t xml:space="preserve"> KH tuyển dụng được sự chấp thuận của Trưởng phòng TCNS TV và trình TGĐ phê duyệt (theo mẫu BM.01-KHTD)</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Bộ phận PTTV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highlight w:val="yellow"/>
                <w:lang w:val="nl-NL"/>
              </w:rPr>
            </w:pPr>
            <w:r>
              <w:rPr>
                <w:rFonts w:cs="Times New Roman" w:ascii="Times New Roman" w:hAnsi="Times New Roman"/>
                <w:b/>
                <w:bCs/>
                <w:sz w:val="24"/>
                <w:szCs w:val="24"/>
                <w:lang w:val="en-US" w:eastAsia="en-US"/>
              </w:rPr>
              <w:t xml:space="preserve">Bước 2: </w:t>
            </w:r>
            <w:r>
              <w:rPr>
                <w:rFonts w:cs="Times New Roman" w:ascii="Times New Roman" w:hAnsi="Times New Roman"/>
                <w:szCs w:val="26"/>
                <w:lang w:val="nl-NL"/>
              </w:rPr>
              <w:t>Lập tờ trình vv xin tuyển dụng</w:t>
            </w:r>
          </w:p>
          <w:p>
            <w:pPr>
              <w:pStyle w:val="Normal"/>
              <w:spacing w:before="120" w:after="120"/>
              <w:jc w:val="both"/>
              <w:rPr>
                <w:rFonts w:ascii="Times New Roman" w:hAnsi="Times New Roman" w:cs="Times New Roman"/>
                <w:b/>
                <w:bCs/>
                <w:sz w:val="24"/>
                <w:szCs w:val="24"/>
                <w:highlight w:val="yellow"/>
                <w:lang w:val="en-US" w:eastAsia="en-US"/>
              </w:rPr>
            </w:pPr>
            <w:r>
              <w:rPr>
                <w:rFonts w:cs="Times New Roman" w:ascii="Times New Roman" w:hAnsi="Times New Roman"/>
                <w:b/>
                <w:bCs/>
                <w:sz w:val="24"/>
                <w:szCs w:val="24"/>
                <w:highlight w:val="yellow"/>
                <w:lang w:val="en-US" w:eastAsia="en-US"/>
              </w:rPr>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C</w:t>
            </w:r>
            <w:r>
              <w:rPr>
                <w:rFonts w:cs="Times New Roman" w:ascii="Times New Roman" w:hAnsi="Times New Roman"/>
                <w:szCs w:val="26"/>
                <w:lang w:val="nl-NL"/>
              </w:rPr>
              <w:t xml:space="preserve">ăn cứ KH năm đã đc phê duyệt và nhu cầu thực tế tại thời điểm, bộ phận phụ trách thuyền viên lập </w:t>
            </w:r>
            <w:del w:id="57" w:author="Admin" w:date="2023-09-20T09:52:00Z">
              <w:r>
                <w:rPr>
                  <w:rFonts w:cs="Times New Roman" w:ascii="Times New Roman" w:hAnsi="Times New Roman"/>
                  <w:szCs w:val="26"/>
                  <w:lang w:val="nl-NL"/>
                </w:rPr>
                <w:delText>t</w:delText>
              </w:r>
            </w:del>
            <w:ins w:id="58" w:author="Admin" w:date="2023-09-20T09:52:00Z">
              <w:r>
                <w:rPr>
                  <w:rFonts w:cs="Times New Roman" w:ascii="Times New Roman" w:hAnsi="Times New Roman"/>
                  <w:szCs w:val="26"/>
                  <w:lang w:val="nl-NL"/>
                </w:rPr>
                <w:t>T</w:t>
              </w:r>
            </w:ins>
            <w:r>
              <w:rPr>
                <w:rFonts w:cs="Times New Roman" w:ascii="Times New Roman" w:hAnsi="Times New Roman"/>
                <w:szCs w:val="26"/>
                <w:lang w:val="nl-NL"/>
              </w:rPr>
              <w:t xml:space="preserve">ờ trình vv xin tuyển dụng (theo mẫu BM.02-TTTD) </w:t>
            </w:r>
            <w:r>
              <w:rPr>
                <w:rFonts w:cs="Times New Roman" w:ascii="Times New Roman" w:hAnsi="Times New Roman"/>
                <w:szCs w:val="26"/>
              </w:rPr>
              <w:t>được sự chấp thuận của Trưởng phòng TCNS TV</w:t>
            </w:r>
            <w:r>
              <w:rPr>
                <w:rFonts w:cs="Times New Roman" w:ascii="Times New Roman" w:hAnsi="Times New Roman"/>
                <w:szCs w:val="26"/>
                <w:lang w:val="nl-NL"/>
              </w:rPr>
              <w:t xml:space="preserve"> </w:t>
            </w:r>
            <w:r>
              <w:rPr>
                <w:rFonts w:cs="Times New Roman" w:ascii="Times New Roman" w:hAnsi="Times New Roman"/>
                <w:szCs w:val="26"/>
                <w:lang w:val="vi-VN"/>
              </w:rPr>
              <w:t xml:space="preserve">và trình </w:t>
            </w:r>
            <w:r>
              <w:rPr>
                <w:rFonts w:cs="Times New Roman" w:ascii="Times New Roman" w:hAnsi="Times New Roman"/>
                <w:szCs w:val="26"/>
              </w:rPr>
              <w:t xml:space="preserve">TGĐ </w:t>
            </w:r>
            <w:r>
              <w:rPr>
                <w:rFonts w:cs="Times New Roman" w:ascii="Times New Roman" w:hAnsi="Times New Roman"/>
                <w:szCs w:val="26"/>
                <w:lang w:val="vi-VN"/>
              </w:rPr>
              <w:t>phê duyệt</w:t>
            </w:r>
            <w:r>
              <w:rPr>
                <w:rFonts w:cs="Times New Roman" w:ascii="Times New Roman" w:hAnsi="Times New Roman"/>
                <w:szCs w:val="26"/>
              </w:rPr>
              <w:t xml:space="preserve">, </w:t>
            </w:r>
            <w:r>
              <w:rPr>
                <w:rFonts w:cs="Times New Roman" w:ascii="Times New Roman" w:hAnsi="Times New Roman"/>
                <w:i/>
                <w:sz w:val="24"/>
                <w:szCs w:val="24"/>
              </w:rPr>
              <w:t>(trong đó gồm các nội dung: chức danh cần tuyển, số lượng, tiêu chuẩn, nội dung HS đăng ký dự tuyển…)</w:t>
            </w:r>
            <w:r>
              <w:rPr>
                <w:rFonts w:cs="Times New Roman" w:ascii="Times New Roman" w:hAnsi="Times New Roman"/>
                <w:szCs w:val="26"/>
                <w:lang w:val="nl-NL"/>
              </w:rPr>
              <w:t xml:space="preserve"> </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 xml:space="preserve">Bộ phận               PTTV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3: </w:t>
            </w:r>
            <w:r>
              <w:rPr>
                <w:rFonts w:cs="Times New Roman" w:ascii="Times New Roman" w:hAnsi="Times New Roman"/>
                <w:szCs w:val="26"/>
                <w:lang w:val="vi-VN"/>
              </w:rPr>
              <w:t xml:space="preserve">Đăng tuyển, tiếp nhận hồ sơ, sàng lọc hồ sơ và </w:t>
            </w:r>
            <w:r>
              <w:rPr>
                <w:rFonts w:cs="Times New Roman" w:ascii="Times New Roman" w:hAnsi="Times New Roman"/>
                <w:szCs w:val="26"/>
              </w:rPr>
              <w:t>Thông báo tuyển dụng</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Sau khi được Lãnh đạo phê duyệt, bộ phận tuyển dụng nhân sự đăng tuyển, tiếp nhận hồ sơ, sàng lọc hồ sơ và thông báo tuyển dụng (theo mẫu BM.03-TB.TD) đã được rà soát, chấp thuận bởi Trưởng P.TCNS TV</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4: </w:t>
            </w:r>
            <w:r>
              <w:rPr>
                <w:rFonts w:cs="Times New Roman" w:ascii="Times New Roman" w:hAnsi="Times New Roman"/>
                <w:szCs w:val="26"/>
                <w:lang w:val="nl-NL"/>
              </w:rPr>
              <w:t xml:space="preserve">Cập nhật danh sách, hồ sơ. Thông báo </w:t>
            </w:r>
            <w:r>
              <w:rPr>
                <w:rFonts w:cs="Times New Roman" w:ascii="Times New Roman" w:hAnsi="Times New Roman"/>
                <w:szCs w:val="26"/>
                <w:lang w:val="vi-VN"/>
              </w:rPr>
              <w:t>lịch thi tuyển</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Cập nhật danh sách, hồ sơ của các ứng</w:t>
            </w:r>
            <w:r>
              <w:rPr>
                <w:rFonts w:cs="Times New Roman" w:ascii="Times New Roman" w:hAnsi="Times New Roman"/>
                <w:szCs w:val="26"/>
                <w:lang w:val="vi-VN"/>
              </w:rPr>
              <w:t xml:space="preserve"> </w:t>
            </w:r>
            <w:r>
              <w:rPr>
                <w:rFonts w:cs="Times New Roman" w:ascii="Times New Roman" w:hAnsi="Times New Roman"/>
                <w:szCs w:val="26"/>
                <w:lang w:val="nl-NL"/>
              </w:rPr>
              <w:t xml:space="preserve">viên tham gia tuyển dụng và thông báo: </w:t>
            </w:r>
            <w:r>
              <w:rPr>
                <w:rFonts w:cs="Times New Roman" w:ascii="Times New Roman" w:hAnsi="Times New Roman"/>
                <w:szCs w:val="26"/>
                <w:lang w:val="vi-VN"/>
              </w:rPr>
              <w:t>lịch thi tuyển</w:t>
            </w:r>
            <w:r>
              <w:rPr>
                <w:rFonts w:cs="Times New Roman" w:ascii="Times New Roman" w:hAnsi="Times New Roman"/>
                <w:szCs w:val="26"/>
              </w:rPr>
              <w:t xml:space="preserve">, địa điểm, hình thức thi tuyển, </w:t>
            </w:r>
            <w:r>
              <w:rPr>
                <w:rFonts w:cs="Times New Roman" w:ascii="Times New Roman" w:hAnsi="Times New Roman"/>
                <w:szCs w:val="26"/>
                <w:lang w:val="nl-NL"/>
              </w:rPr>
              <w:t xml:space="preserve">chức danh tuyển dụng... tới các ứng viên </w:t>
            </w:r>
            <w:r>
              <w:rPr>
                <w:rFonts w:cs="Times New Roman" w:ascii="Times New Roman" w:hAnsi="Times New Roman"/>
                <w:szCs w:val="26"/>
              </w:rPr>
              <w:t>(theo mẫu BM.04-TB.LTT)</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5: </w:t>
            </w:r>
            <w:r>
              <w:rPr>
                <w:rFonts w:cs="Times New Roman" w:ascii="Times New Roman" w:hAnsi="Times New Roman"/>
                <w:szCs w:val="26"/>
                <w:lang w:val="nl-NL"/>
              </w:rPr>
              <w:t>Thực hiện thi</w:t>
            </w:r>
            <w:r>
              <w:rPr>
                <w:rFonts w:cs="Times New Roman" w:ascii="Times New Roman" w:hAnsi="Times New Roman"/>
                <w:szCs w:val="26"/>
                <w:lang w:val="vi-VN"/>
              </w:rPr>
              <w:t xml:space="preserve"> tuyển</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Bộ phận tuyển dụng nhân sự tổ chức thi tuyển </w:t>
            </w:r>
            <w:r>
              <w:rPr>
                <w:rFonts w:cs="Times New Roman" w:ascii="Times New Roman" w:hAnsi="Times New Roman"/>
                <w:bCs/>
                <w:i/>
                <w:sz w:val="24"/>
                <w:szCs w:val="24"/>
                <w:lang w:val="en-US" w:eastAsia="en-US"/>
              </w:rPr>
              <w:t>(Chuẩn bị địa điểm phỏng vấn; chuẩn bị thiết lập đường link nếu phỏng vấn online)</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HĐTD</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6: </w:t>
            </w:r>
            <w:r>
              <w:rPr>
                <w:rFonts w:cs="Times New Roman" w:ascii="Times New Roman" w:hAnsi="Times New Roman"/>
                <w:szCs w:val="26"/>
                <w:lang w:val="nl-NL"/>
              </w:rPr>
              <w:t>Tổng hợp kết quả tuyển dụng</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del w:id="59" w:author="Admin" w:date="2023-09-20T09:53:00Z">
              <w:r>
                <w:rPr>
                  <w:rFonts w:cs="Times New Roman" w:ascii="Times New Roman" w:hAnsi="Times New Roman"/>
                  <w:szCs w:val="26"/>
                  <w:lang w:val="nl-NL"/>
                </w:rPr>
                <w:delText xml:space="preserve">Tối thiểu </w:delText>
              </w:r>
            </w:del>
            <w:ins w:id="60" w:author="Admin" w:date="2023-09-20T09:53:00Z">
              <w:r>
                <w:rPr>
                  <w:rFonts w:cs="Times New Roman" w:ascii="Times New Roman" w:hAnsi="Times New Roman"/>
                  <w:szCs w:val="26"/>
                  <w:lang w:val="nl-NL"/>
                </w:rPr>
                <w:t xml:space="preserve">Không quá </w:t>
              </w:r>
            </w:ins>
            <w:r>
              <w:rPr>
                <w:rFonts w:cs="Times New Roman" w:ascii="Times New Roman" w:hAnsi="Times New Roman"/>
                <w:szCs w:val="26"/>
                <w:lang w:val="nl-NL"/>
              </w:rPr>
              <w:t xml:space="preserve">sau 01 ngày </w:t>
            </w:r>
            <w:ins w:id="61" w:author="Admin" w:date="2023-09-20T09:53:00Z">
              <w:r>
                <w:rPr>
                  <w:rFonts w:cs="Times New Roman" w:ascii="Times New Roman" w:hAnsi="Times New Roman"/>
                  <w:szCs w:val="26"/>
                  <w:lang w:val="nl-NL"/>
                </w:rPr>
                <w:t xml:space="preserve">làm việc </w:t>
              </w:r>
            </w:ins>
            <w:r>
              <w:rPr>
                <w:rFonts w:cs="Times New Roman" w:ascii="Times New Roman" w:hAnsi="Times New Roman"/>
                <w:szCs w:val="26"/>
                <w:lang w:val="nl-NL"/>
              </w:rPr>
              <w:t>thực hiện thi/phỏng vấn, bộ phận tuyển dụng nhân sự tổng hợp kết quả tuyển dụng và trình TGĐ phê duyệt (theo mẫu BM.05-KQTD)</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7: </w:t>
            </w:r>
            <w:r>
              <w:rPr>
                <w:rFonts w:cs="Times New Roman" w:ascii="Times New Roman" w:hAnsi="Times New Roman"/>
                <w:szCs w:val="26"/>
                <w:lang w:val="nl-NL"/>
              </w:rPr>
              <w:t xml:space="preserve">Thông báo kết quả tuyển dụng. </w:t>
            </w:r>
            <w:r>
              <w:rPr>
                <w:rFonts w:eastAsia="Times New Roman" w:cs="Times New Roman" w:ascii="Times New Roman" w:hAnsi="Times New Roman"/>
                <w:szCs w:val="26"/>
              </w:rPr>
              <w:t>Tiếp nhận ứng viên trúng tuyển</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del w:id="62" w:author="Admin" w:date="2023-09-20T09:53:00Z">
              <w:r>
                <w:rPr>
                  <w:rFonts w:cs="Times New Roman" w:ascii="Times New Roman" w:hAnsi="Times New Roman"/>
                  <w:szCs w:val="26"/>
                  <w:lang w:val="nl-NL"/>
                </w:rPr>
                <w:delText>Tối thiểu</w:delText>
              </w:r>
            </w:del>
            <w:ins w:id="63" w:author="Admin" w:date="2023-09-20T09:53:00Z">
              <w:r>
                <w:rPr>
                  <w:rFonts w:cs="Times New Roman" w:ascii="Times New Roman" w:hAnsi="Times New Roman"/>
                  <w:szCs w:val="26"/>
                  <w:lang w:val="nl-NL"/>
                </w:rPr>
                <w:t>Không quá</w:t>
              </w:r>
            </w:ins>
            <w:r>
              <w:rPr>
                <w:rFonts w:cs="Times New Roman" w:ascii="Times New Roman" w:hAnsi="Times New Roman"/>
                <w:szCs w:val="26"/>
                <w:lang w:val="nl-NL"/>
              </w:rPr>
              <w:t xml:space="preserve"> sau 05 ngày </w:t>
            </w:r>
            <w:ins w:id="64" w:author="Admin" w:date="2023-09-20T09:53:00Z">
              <w:r>
                <w:rPr>
                  <w:rFonts w:cs="Times New Roman" w:ascii="Times New Roman" w:hAnsi="Times New Roman"/>
                  <w:szCs w:val="26"/>
                  <w:lang w:val="nl-NL"/>
                </w:rPr>
                <w:t xml:space="preserve">làm việc </w:t>
              </w:r>
            </w:ins>
            <w:r>
              <w:rPr>
                <w:rFonts w:cs="Times New Roman" w:ascii="Times New Roman" w:hAnsi="Times New Roman"/>
                <w:szCs w:val="26"/>
                <w:lang w:val="nl-NL"/>
              </w:rPr>
              <w:t xml:space="preserve">bộ phận tuyển dụng nhân sự thông báo kết quả tuyển dụng (theo mẫu BM.06-TB.KQTD) gửi đến tất các các thí sinh tham gia dự tuyển </w:t>
            </w:r>
            <w:r>
              <w:rPr>
                <w:rFonts w:cs="Times New Roman" w:ascii="Times New Roman" w:hAnsi="Times New Roman"/>
                <w:i/>
                <w:sz w:val="24"/>
                <w:szCs w:val="24"/>
                <w:lang w:val="nl-NL"/>
              </w:rPr>
              <w:t>(thông báo cho thí sinh trúng tuyển và không trúng tuyển)</w:t>
            </w:r>
            <w:r>
              <w:rPr>
                <w:rFonts w:cs="Times New Roman" w:ascii="Times New Roman" w:hAnsi="Times New Roman"/>
                <w:szCs w:val="26"/>
                <w:lang w:val="nl-NL"/>
              </w:rPr>
              <w:t xml:space="preserve"> và </w:t>
            </w:r>
            <w:r>
              <w:rPr>
                <w:rFonts w:eastAsia="Times New Roman" w:cs="Times New Roman" w:ascii="Times New Roman" w:hAnsi="Times New Roman"/>
                <w:szCs w:val="26"/>
              </w:rPr>
              <w:t>Tiếp nhận ứng viên trúng tuyển.</w:t>
            </w:r>
          </w:p>
        </w:tc>
        <w:tc>
          <w:tcPr>
            <w:tcW w:w="282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Bộ phận TDNS</w:t>
            </w:r>
          </w:p>
        </w:tc>
      </w:tr>
    </w:tbl>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r>
    </w:p>
    <w:p>
      <w:pPr>
        <w:pStyle w:val="Normal"/>
        <w:rPr>
          <w:rFonts w:ascii="Times New Roman" w:hAnsi="Times New Roman" w:cs="Times New Roman"/>
          <w:b/>
          <w:bCs/>
          <w:sz w:val="28"/>
          <w:szCs w:val="28"/>
          <w:lang w:val="en-US" w:eastAsia="en-US"/>
          <w:del w:id="66" w:author="Dong Lee" w:date="2023-09-21T18:19:00Z"/>
        </w:rPr>
      </w:pPr>
      <w:del w:id="65"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68" w:author="Dong Lee" w:date="2023-09-21T18:19:00Z"/>
        </w:rPr>
      </w:pPr>
      <w:del w:id="67"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70" w:author="Dong Lee" w:date="2023-09-21T18:19:00Z"/>
        </w:rPr>
      </w:pPr>
      <w:del w:id="69"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72" w:author="Dong Lee" w:date="2023-09-21T18:19:00Z"/>
        </w:rPr>
      </w:pPr>
      <w:del w:id="71"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74" w:author="Dong Lee" w:date="2023-09-21T18:19:00Z"/>
        </w:rPr>
      </w:pPr>
      <w:del w:id="73"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76" w:author="Dong Lee" w:date="2023-09-21T18:19:00Z"/>
        </w:rPr>
      </w:pPr>
      <w:del w:id="75"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78" w:author="Dong Lee" w:date="2023-09-21T18:19:00Z"/>
        </w:rPr>
      </w:pPr>
      <w:del w:id="77"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0" w:author="Dong Lee" w:date="2023-09-21T18:19:00Z"/>
        </w:rPr>
      </w:pPr>
      <w:del w:id="79"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2" w:author="Dong Lee" w:date="2023-09-21T18:19:00Z"/>
        </w:rPr>
      </w:pPr>
      <w:del w:id="81"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4" w:author="Dong Lee" w:date="2023-09-21T18:19:00Z"/>
        </w:rPr>
      </w:pPr>
      <w:del w:id="83"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6" w:author="Dong Lee" w:date="2023-09-21T18:19:00Z"/>
        </w:rPr>
      </w:pPr>
      <w:del w:id="85"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88" w:author="Dong Lee" w:date="2023-09-21T18:19:00Z"/>
        </w:rPr>
      </w:pPr>
      <w:del w:id="87"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90" w:author="Dong Lee" w:date="2023-09-21T18:19:00Z"/>
        </w:rPr>
      </w:pPr>
      <w:del w:id="89"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92" w:author="Dong Lee" w:date="2023-09-21T18:19:00Z"/>
        </w:rPr>
      </w:pPr>
      <w:del w:id="91"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94" w:author="Dong Lee" w:date="2023-09-21T18:19:00Z"/>
        </w:rPr>
      </w:pPr>
      <w:del w:id="93"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96" w:author="Dong Lee" w:date="2023-09-21T18:19:00Z"/>
        </w:rPr>
      </w:pPr>
      <w:del w:id="95"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98" w:author="Dong Lee" w:date="2023-09-21T18:19:00Z"/>
        </w:rPr>
      </w:pPr>
      <w:del w:id="97" w:author="Dong Lee" w:date="2023-09-21T18:19:00Z">
        <w:r>
          <w:rPr>
            <w:rFonts w:cs="Times New Roman" w:ascii="Times New Roman" w:hAnsi="Times New Roman"/>
            <w:b/>
            <w:bCs/>
            <w:sz w:val="28"/>
            <w:szCs w:val="28"/>
            <w:lang w:val="en-US" w:eastAsia="en-US"/>
          </w:rPr>
        </w:r>
      </w:del>
    </w:p>
    <w:p>
      <w:pPr>
        <w:pStyle w:val="Normal"/>
        <w:rPr>
          <w:rFonts w:ascii="Times New Roman" w:hAnsi="Times New Roman" w:cs="Times New Roman"/>
          <w:b/>
          <w:bCs/>
          <w:sz w:val="28"/>
          <w:szCs w:val="28"/>
          <w:lang w:val="en-US" w:eastAsia="en-US"/>
          <w:del w:id="100" w:author="Dong Lee" w:date="2023-09-21T18:19:00Z"/>
        </w:rPr>
      </w:pPr>
      <w:del w:id="99" w:author="Dong Lee" w:date="2023-09-21T18:19:00Z">
        <w:r>
          <w:rPr>
            <w:rFonts w:cs="Times New Roman" w:ascii="Times New Roman" w:hAnsi="Times New Roman"/>
            <w:b/>
            <w:bCs/>
            <w:sz w:val="28"/>
            <w:szCs w:val="28"/>
            <w:lang w:val="en-US" w:eastAsia="en-US"/>
          </w:rPr>
        </w:r>
      </w:del>
    </w:p>
    <w:p>
      <w:pPr>
        <w:pStyle w:val="Normal"/>
        <w:jc w:val="center"/>
        <w:rPr>
          <w:rFonts w:ascii="Times New Roman" w:hAnsi="Times New Roman" w:cs="Times New Roman"/>
          <w:b/>
          <w:bCs/>
          <w:sz w:val="28"/>
          <w:szCs w:val="28"/>
          <w:lang w:val="vi-VN"/>
          <w:del w:id="104" w:author="Dong Lee" w:date="2023-09-21T18:19:00Z"/>
        </w:rPr>
      </w:pPr>
      <w:del w:id="101" w:author="Dong Lee" w:date="2023-09-21T18:19:00Z">
        <w:r>
          <w:rPr>
            <w:rFonts w:cs="Times New Roman" w:ascii="Times New Roman" w:hAnsi="Times New Roman"/>
            <w:b/>
            <w:bCs/>
            <w:sz w:val="28"/>
            <w:szCs w:val="28"/>
            <w:lang w:val="en-US" w:eastAsia="en-US"/>
          </w:rPr>
          <w:delText>SƠ ĐỒ Q</w:delText>
        </w:r>
      </w:del>
      <w:del w:id="102" w:author="Dong Lee" w:date="2023-09-21T18:19:00Z">
        <w:r>
          <w:rPr>
            <w:rFonts w:cs="Times New Roman" w:ascii="Times New Roman" w:hAnsi="Times New Roman"/>
            <w:b/>
            <w:bCs/>
            <w:sz w:val="28"/>
            <w:szCs w:val="28"/>
            <w:lang w:val="vi-VN" w:eastAsia="en-US"/>
          </w:rPr>
          <w:delText>UY</w:delText>
        </w:r>
      </w:del>
      <w:del w:id="103" w:author="Dong Lee" w:date="2023-09-21T18:19:00Z">
        <w:r>
          <w:rPr>
            <w:rFonts w:cs="Times New Roman" w:ascii="Times New Roman" w:hAnsi="Times New Roman"/>
            <w:b/>
            <w:bCs/>
            <w:sz w:val="28"/>
            <w:szCs w:val="28"/>
            <w:lang w:val="vi-VN"/>
          </w:rPr>
          <w:delText xml:space="preserve"> TRÌNH </w:delText>
        </w:r>
      </w:del>
      <w:r>
        <mc:AlternateContent>
          <mc:Choice Requires="wps">
            <w:drawing>
              <wp:anchor behindDoc="0" distT="0" distB="0" distL="114935" distR="114935" simplePos="0" locked="0" layoutInCell="1" allowOverlap="1" relativeHeight="8">
                <wp:simplePos x="0" y="0"/>
                <wp:positionH relativeFrom="column">
                  <wp:posOffset>6762750</wp:posOffset>
                </wp:positionH>
                <wp:positionV relativeFrom="paragraph">
                  <wp:posOffset>19050</wp:posOffset>
                </wp:positionV>
                <wp:extent cx="1600200" cy="314325"/>
                <wp:effectExtent l="0" t="0" r="0" b="0"/>
                <wp:wrapNone/>
                <wp:docPr id="12" name="Frame3"/>
                <a:graphic xmlns:a="http://schemas.openxmlformats.org/drawingml/2006/main">
                  <a:graphicData uri="http://schemas.microsoft.com/office/word/2010/wordprocessingShape">
                    <wps:wsp>
                      <wps:cNvSpPr txBox="1"/>
                      <wps:spPr>
                        <a:xfrm>
                          <a:off x="0" y="0"/>
                          <a:ext cx="1600200" cy="314325"/>
                        </a:xfrm>
                        <a:prstGeom prst="rect"/>
                        <a:solidFill>
                          <a:srgbClr val="FFFFFF">
                            <a:alpha val="0"/>
                          </a:srgbClr>
                        </a:solidFill>
                      </wps:spPr>
                      <wps:txbx>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wps:txbx>
                      <wps:bodyPr anchor="t" lIns="92075" tIns="46355" rIns="92075" bIns="46355">
                        <a:noAutofit/>
                      </wps:bodyPr>
                    </wps:wsp>
                  </a:graphicData>
                </a:graphic>
              </wp:anchor>
            </w:drawing>
          </mc:Choice>
          <mc:Fallback>
            <w:pict>
              <v:rect fillcolor="#FFFFFF" style="position:absolute;rotation:-0;width:126pt;height:24.75pt;mso-wrap-distance-left:9.05pt;mso-wrap-distance-right:9.05pt;mso-wrap-distance-top:0pt;mso-wrap-distance-bottom:0pt;margin-top:1.5pt;mso-position-vertical-relative:text;margin-left:532.5pt;mso-position-horizontal-relative:text">
                <v:fill opacity="0f"/>
                <v:textbox inset="0.100694444444444in,0.0506944444444444in,0.100694444444444in,0.0506944444444444in">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v:textbox>
                <w10:wrap type="none"/>
              </v:rect>
            </w:pict>
          </mc:Fallback>
        </mc:AlternateContent>
      </w:r>
    </w:p>
    <w:p>
      <w:pPr>
        <w:pStyle w:val="Normal"/>
        <w:jc w:val="center"/>
        <w:rPr>
          <w:rFonts w:ascii="Times New Roman" w:hAnsi="Times New Roman" w:cs="Times New Roman"/>
          <w:b/>
          <w:bCs/>
          <w:sz w:val="28"/>
          <w:szCs w:val="28"/>
          <w:lang w:val="vi-VN"/>
          <w:del w:id="106" w:author="Dong Lee" w:date="2023-09-21T18:19:00Z"/>
        </w:rPr>
      </w:pPr>
      <w:del w:id="105"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08" w:author="Dong Lee" w:date="2023-09-21T18:19:00Z"/>
        </w:rPr>
      </w:pPr>
      <w:del w:id="107"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0" w:author="Dong Lee" w:date="2023-09-21T18:19:00Z"/>
        </w:rPr>
      </w:pPr>
      <w:del w:id="109"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2" w:author="Dong Lee" w:date="2023-09-21T18:19:00Z"/>
        </w:rPr>
      </w:pPr>
      <w:del w:id="111"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4" w:author="Dong Lee" w:date="2023-09-21T18:19:00Z"/>
        </w:rPr>
      </w:pPr>
      <w:del w:id="113"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6" w:author="Dong Lee" w:date="2023-09-21T18:19:00Z"/>
        </w:rPr>
      </w:pPr>
      <w:del w:id="115"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18" w:author="Dong Lee" w:date="2023-09-21T18:19:00Z"/>
        </w:rPr>
      </w:pPr>
      <w:del w:id="117"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0" w:author="Dong Lee" w:date="2023-09-21T18:19:00Z"/>
        </w:rPr>
      </w:pPr>
      <w:del w:id="119"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2" w:author="Dong Lee" w:date="2023-09-21T18:19:00Z"/>
        </w:rPr>
      </w:pPr>
      <w:del w:id="121"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4" w:author="Dong Lee" w:date="2023-09-21T18:19:00Z"/>
        </w:rPr>
      </w:pPr>
      <w:del w:id="123"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6" w:author="Dong Lee" w:date="2023-09-21T18:19:00Z"/>
        </w:rPr>
      </w:pPr>
      <w:del w:id="125"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28" w:author="Dong Lee" w:date="2023-09-21T18:19:00Z"/>
        </w:rPr>
      </w:pPr>
      <w:del w:id="127"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0" w:author="Dong Lee" w:date="2023-09-21T18:19:00Z"/>
        </w:rPr>
      </w:pPr>
      <w:del w:id="129"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2" w:author="Dong Lee" w:date="2023-09-21T18:19:00Z"/>
        </w:rPr>
      </w:pPr>
      <w:del w:id="131"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4" w:author="Dong Lee" w:date="2023-09-21T18:19:00Z"/>
        </w:rPr>
      </w:pPr>
      <w:del w:id="133"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6" w:author="Dong Lee" w:date="2023-09-21T18:19:00Z"/>
        </w:rPr>
      </w:pPr>
      <w:del w:id="135"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38" w:author="Dong Lee" w:date="2023-09-21T18:19:00Z"/>
        </w:rPr>
      </w:pPr>
      <w:del w:id="137"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0" w:author="Dong Lee" w:date="2023-09-21T18:19:00Z"/>
        </w:rPr>
      </w:pPr>
      <w:del w:id="139"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2" w:author="Dong Lee" w:date="2023-09-21T18:19:00Z"/>
        </w:rPr>
      </w:pPr>
      <w:del w:id="141"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4" w:author="Dong Lee" w:date="2023-09-21T18:19:00Z"/>
        </w:rPr>
      </w:pPr>
      <w:del w:id="143"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6" w:author="Dong Lee" w:date="2023-09-21T18:19:00Z"/>
        </w:rPr>
      </w:pPr>
      <w:del w:id="145"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48" w:author="Dong Lee" w:date="2023-09-21T18:19:00Z"/>
        </w:rPr>
      </w:pPr>
      <w:del w:id="147"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50" w:author="Dong Lee" w:date="2023-09-21T18:19:00Z"/>
        </w:rPr>
      </w:pPr>
      <w:del w:id="149"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52" w:author="Dong Lee" w:date="2023-09-21T18:19:00Z"/>
        </w:rPr>
      </w:pPr>
      <w:del w:id="151"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54" w:author="Dong Lee" w:date="2023-09-21T18:19:00Z"/>
        </w:rPr>
      </w:pPr>
      <w:del w:id="153" w:author="Dong Lee" w:date="2023-09-21T18:19:00Z">
        <w:r>
          <w:rPr>
            <w:rFonts w:cs="Times New Roman" w:ascii="Times New Roman" w:hAnsi="Times New Roman"/>
            <w:b/>
            <w:bCs/>
            <w:sz w:val="28"/>
            <w:szCs w:val="28"/>
            <w:lang w:val="vi-VN"/>
          </w:rPr>
        </w:r>
      </w:del>
    </w:p>
    <w:p>
      <w:pPr>
        <w:pStyle w:val="Normal"/>
        <w:jc w:val="center"/>
        <w:rPr>
          <w:rFonts w:ascii="Times New Roman" w:hAnsi="Times New Roman" w:cs="Times New Roman"/>
          <w:b/>
          <w:bCs/>
          <w:sz w:val="28"/>
          <w:szCs w:val="28"/>
          <w:lang w:val="vi-VN"/>
          <w:del w:id="156" w:author="Dong Lee" w:date="2023-09-21T18:19:00Z"/>
        </w:rPr>
      </w:pPr>
      <w:del w:id="155" w:author="Dong Lee" w:date="2023-09-21T18:19:00Z">
        <w:r>
          <w:rPr>
            <w:rFonts w:cs="Times New Roman" w:ascii="Times New Roman" w:hAnsi="Times New Roman"/>
            <w:b/>
            <w:bCs/>
            <w:sz w:val="28"/>
            <w:szCs w:val="28"/>
            <w:lang w:val="vi-VN"/>
          </w:rPr>
        </w:r>
      </w:del>
    </w:p>
    <w:p>
      <w:pPr>
        <w:pStyle w:val="Normal"/>
        <w:jc w:val="center"/>
        <w:rPr/>
      </w:pPr>
      <w:r>
        <w:rPr>
          <w:rFonts w:eastAsia="Times New Roman" w:cs="Times New Roman" w:ascii="Times New Roman" w:hAnsi="Times New Roman"/>
          <w:b/>
          <w:bCs/>
          <w:sz w:val="28"/>
          <w:szCs w:val="28"/>
          <w:lang w:val="vi-VN"/>
        </w:rPr>
        <w:t xml:space="preserve">               </w:t>
      </w:r>
      <w:r>
        <w:rPr>
          <w:rFonts w:eastAsia="Times New Roman" w:cs="Times New Roman" w:ascii="Times New Roman" w:hAnsi="Times New Roman"/>
          <w:sz w:val="28"/>
          <w:szCs w:val="28"/>
          <w:lang w:val="vi-VN"/>
        </w:rPr>
        <w:t xml:space="preserve"> </w:t>
      </w:r>
    </w:p>
    <w:p>
      <w:pPr>
        <w:pStyle w:val="Bodytext21"/>
        <w:tabs>
          <w:tab w:val="clear" w:pos="720"/>
          <w:tab w:val="left" w:pos="709" w:leader="none"/>
        </w:tabs>
        <w:spacing w:lineRule="auto" w:line="264" w:before="360" w:after="120"/>
        <w:rPr>
          <w:b/>
          <w:bCs/>
          <w:sz w:val="28"/>
          <w:szCs w:val="28"/>
          <w:lang w:val="vi-VN"/>
        </w:rPr>
      </w:pPr>
      <w:r>
        <w:rPr>
          <w:b/>
          <w:bCs/>
          <w:sz w:val="28"/>
          <w:szCs w:val="28"/>
        </w:rPr>
        <w:t xml:space="preserve">VI. Ma trận trách nhiệm </w:t>
      </w:r>
      <w:r>
        <w:rPr>
          <w:b/>
          <w:bCs/>
          <w:sz w:val="28"/>
          <w:szCs w:val="28"/>
          <w:lang w:val="vi-VN"/>
        </w:rPr>
        <w:t>RACI &amp; KPI quy trình</w:t>
      </w:r>
    </w:p>
    <w:p>
      <w:pPr>
        <w:pStyle w:val="Bodytext21"/>
        <w:tabs>
          <w:tab w:val="clear" w:pos="720"/>
          <w:tab w:val="left" w:pos="709" w:leader="none"/>
        </w:tabs>
        <w:spacing w:lineRule="auto" w:line="264" w:before="0" w:after="0"/>
        <w:rPr>
          <w:b/>
          <w:bCs/>
          <w:sz w:val="10"/>
          <w:szCs w:val="10"/>
          <w:lang w:val="vi-VN"/>
        </w:rPr>
      </w:pPr>
      <w:r>
        <w:rPr>
          <w:b/>
          <w:bCs/>
          <w:sz w:val="10"/>
          <w:szCs w:val="10"/>
          <w:lang w:val="vi-VN"/>
        </w:rPr>
      </w:r>
    </w:p>
    <w:tbl>
      <w:tblPr>
        <w:tblW w:w="11761" w:type="dxa"/>
        <w:jc w:val="left"/>
        <w:tblInd w:w="-851" w:type="dxa"/>
        <w:tblLayout w:type="fixed"/>
        <w:tblCellMar>
          <w:top w:w="0" w:type="dxa"/>
          <w:left w:w="0" w:type="dxa"/>
          <w:bottom w:w="0" w:type="dxa"/>
          <w:right w:w="0" w:type="dxa"/>
        </w:tblCellMar>
      </w:tblPr>
      <w:tblGrid>
        <w:gridCol w:w="738"/>
        <w:gridCol w:w="674"/>
        <w:gridCol w:w="738"/>
        <w:gridCol w:w="2806"/>
        <w:gridCol w:w="1021"/>
        <w:gridCol w:w="1134"/>
        <w:gridCol w:w="1134"/>
        <w:gridCol w:w="992"/>
        <w:gridCol w:w="993"/>
        <w:gridCol w:w="1531"/>
      </w:tblGrid>
      <w:tr>
        <w:trPr/>
        <w:tc>
          <w:tcPr>
            <w:tcW w:w="1412" w:type="dxa"/>
            <w:gridSpan w:val="2"/>
            <w:tcBorders/>
          </w:tcPr>
          <w:p>
            <w:pPr>
              <w:pStyle w:val="TableHeading"/>
              <w:suppressLineNumbers/>
              <w:spacing w:before="120" w:after="0"/>
              <w:jc w:val="center"/>
              <w:rPr/>
            </w:pPr>
            <w:r>
              <w:rPr/>
            </w:r>
          </w:p>
        </w:tc>
        <w:tc>
          <w:tcPr>
            <w:tcW w:w="3544"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021"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spacing w:lineRule="auto" w:line="264" w:before="120" w:after="120"/>
              <w:jc w:val="center"/>
              <w:rPr>
                <w:b/>
                <w:bCs/>
                <w:sz w:val="22"/>
                <w:szCs w:val="22"/>
              </w:rPr>
            </w:pPr>
            <w:r>
              <w:rPr>
                <w:b/>
                <w:bCs/>
                <w:sz w:val="22"/>
                <w:szCs w:val="22"/>
              </w:rPr>
              <w:t>Bộ phận PTTV</w:t>
            </w:r>
          </w:p>
        </w:tc>
        <w:tc>
          <w:tcPr>
            <w:tcW w:w="1134"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Bộ phận TDNS</w:t>
            </w:r>
          </w:p>
        </w:tc>
        <w:tc>
          <w:tcPr>
            <w:tcW w:w="1134"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Trưởng P.TCNS TV</w:t>
            </w:r>
          </w:p>
        </w:tc>
        <w:tc>
          <w:tcPr>
            <w:tcW w:w="992"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w:t>
            </w:r>
          </w:p>
        </w:tc>
        <w:tc>
          <w:tcPr>
            <w:tcW w:w="993"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HĐTD/Tổ PV</w:t>
            </w:r>
          </w:p>
        </w:tc>
        <w:tc>
          <w:tcPr>
            <w:tcW w:w="1531"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r>
      <w:tr>
        <w:trPr/>
        <w:tc>
          <w:tcPr>
            <w:tcW w:w="1412" w:type="dxa"/>
            <w:gridSpan w:val="2"/>
            <w:tcBorders/>
          </w:tcPr>
          <w:p>
            <w:pPr>
              <w:pStyle w:val="Normal"/>
              <w:spacing w:before="120" w:after="0"/>
              <w:rPr>
                <w:b/>
                <w:bCs/>
                <w:sz w:val="24"/>
                <w:szCs w:val="24"/>
                <w:lang w:val="vi-VN"/>
              </w:rPr>
            </w:pPr>
            <w:r>
              <w:rPr>
                <w:b/>
                <w:bCs/>
                <w:sz w:val="24"/>
                <w:szCs w:val="24"/>
                <w:lang w:val="vi-VN"/>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Hành động</w:t>
            </w:r>
          </w:p>
        </w:tc>
        <w:tc>
          <w:tcPr>
            <w:tcW w:w="1021"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34"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1134"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2"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3"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31" w:type="dxa"/>
            <w:vMerge w:val="continue"/>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1412" w:type="dxa"/>
            <w:gridSpan w:val="2"/>
            <w:tcBorders/>
          </w:tcPr>
          <w:p>
            <w:pPr>
              <w:pStyle w:val="Normal"/>
              <w:spacing w:before="120" w:after="0"/>
              <w:rPr>
                <w:b/>
                <w:bCs/>
                <w:lang w:val="vi-VN"/>
              </w:rPr>
            </w:pPr>
            <w:r>
              <w:rPr>
                <w:b/>
                <w:bCs/>
                <w:lang w:val="vi-VN"/>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Lập KH năm </w:t>
            </w:r>
          </w:p>
        </w:tc>
        <w:tc>
          <w:tcPr>
            <w:tcW w:w="102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del w:id="157" w:author="Admin" w:date="2023-09-20T09:53:00Z">
              <w:r>
                <w:rPr>
                  <w:bCs/>
                </w:rPr>
                <w:delText>C</w:delText>
              </w:r>
            </w:del>
            <w:del w:id="158" w:author="Admin" w:date="2023-09-20T11:04:00Z">
              <w:r>
                <w:rPr>
                  <w:bCs/>
                </w:rPr>
                <w:delText>/I</w:delText>
              </w:r>
            </w:del>
            <w:r>
              <w:rPr>
                <w:bCs/>
              </w:rPr>
              <w:t xml:space="preserve"> </w:t>
            </w:r>
            <w:del w:id="159" w:author="Admin" w:date="2023-09-20T09:53:00Z">
              <w:r>
                <w:rPr>
                  <w:bCs/>
                  <w:sz w:val="22"/>
                  <w:szCs w:val="22"/>
                </w:rPr>
                <w:delText>(góp ý, tư vấn hay chỉ nhận thông tin?)</w:delText>
              </w:r>
            </w:del>
            <w:ins w:id="160" w:author="Admin" w:date="2023-09-20T11:04:00Z">
              <w:r>
                <w:rPr>
                  <w:bCs/>
                  <w:sz w:val="22"/>
                  <w:szCs w:val="22"/>
                </w:rPr>
                <w:t xml:space="preserve"> I</w:t>
              </w:r>
            </w:ins>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2 ngày</w:t>
            </w:r>
            <w:ins w:id="161" w:author="Admin" w:date="2023-09-20T09:53:00Z">
              <w:r>
                <w:rPr>
                  <w:bCs/>
                </w:rPr>
                <w:t xml:space="preserve"> làm việc</w:t>
              </w:r>
            </w:ins>
          </w:p>
        </w:tc>
      </w:tr>
      <w:tr>
        <w:trPr/>
        <w:tc>
          <w:tcPr>
            <w:tcW w:w="1412" w:type="dxa"/>
            <w:gridSpan w:val="2"/>
            <w:tcBorders/>
          </w:tcPr>
          <w:p>
            <w:pPr>
              <w:pStyle w:val="Normal"/>
              <w:spacing w:before="120" w:after="0"/>
              <w:rPr>
                <w:bCs/>
                <w:szCs w:val="26"/>
              </w:rPr>
            </w:pPr>
            <w:r>
              <w:rPr>
                <w:bCs/>
                <w:szCs w:val="26"/>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Lập tờ trình về việc xin tuyển dụng</w:t>
            </w:r>
          </w:p>
        </w:tc>
        <w:tc>
          <w:tcPr>
            <w:tcW w:w="102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del w:id="162" w:author="Admin" w:date="2023-09-20T09:54:00Z">
              <w:r>
                <w:rPr>
                  <w:bCs/>
                </w:rPr>
                <w:delText>C/I?</w:delText>
              </w:r>
            </w:del>
            <w:ins w:id="163" w:author="Admin" w:date="2023-09-20T09:54:00Z">
              <w:r>
                <w:rPr>
                  <w:bCs/>
                </w:rPr>
                <w:t xml:space="preserve"> I</w:t>
              </w:r>
            </w:ins>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del w:id="164" w:author="Admin" w:date="2023-09-20T09:54:00Z">
              <w:r>
                <w:rPr>
                  <w:bCs/>
                </w:rPr>
                <w:delText xml:space="preserve">1 </w:delText>
              </w:r>
            </w:del>
            <w:ins w:id="165" w:author="Admin" w:date="2023-09-20T11:05:00Z">
              <w:r>
                <w:rPr>
                  <w:bCs/>
                </w:rPr>
                <w:t>0</w:t>
              </w:r>
            </w:ins>
            <w:ins w:id="166" w:author="Admin" w:date="2023-09-20T09:54:00Z">
              <w:r>
                <w:rPr>
                  <w:bCs/>
                </w:rPr>
                <w:t xml:space="preserve">3 </w:t>
              </w:r>
            </w:ins>
            <w:r>
              <w:rPr>
                <w:bCs/>
              </w:rPr>
              <w:t>ngày</w:t>
            </w:r>
            <w:ins w:id="167" w:author="Admin" w:date="2023-09-20T09:54:00Z">
              <w:r>
                <w:rPr>
                  <w:bCs/>
                </w:rPr>
                <w:t xml:space="preserve"> làm việc</w:t>
              </w:r>
            </w:ins>
          </w:p>
        </w:tc>
      </w:tr>
      <w:tr>
        <w:trPr/>
        <w:tc>
          <w:tcPr>
            <w:tcW w:w="1412" w:type="dxa"/>
            <w:gridSpan w:val="2"/>
            <w:tcBorders/>
          </w:tcPr>
          <w:p>
            <w:pPr>
              <w:pStyle w:val="Normal"/>
              <w:spacing w:before="120" w:after="0"/>
              <w:rPr>
                <w:bCs/>
                <w:szCs w:val="26"/>
              </w:rPr>
            </w:pPr>
            <w:r>
              <w:rPr>
                <w:bCs/>
                <w:szCs w:val="26"/>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vi-VN"/>
              </w:rPr>
              <w:t xml:space="preserve">Đăng tuyển, tiếp nhận hồ sơ, sàng lọc hồ sơ và </w:t>
            </w:r>
            <w:r>
              <w:rPr>
                <w:sz w:val="24"/>
                <w:szCs w:val="24"/>
              </w:rPr>
              <w:t>Thông báo tuyển dụng</w:t>
            </w:r>
          </w:p>
        </w:tc>
        <w:tc>
          <w:tcPr>
            <w:tcW w:w="102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highlight w:val="yellow"/>
              </w:rPr>
            </w:pPr>
            <w:del w:id="168" w:author="Admin" w:date="2023-09-20T09:54:00Z">
              <w:r>
                <w:rPr>
                  <w:bCs/>
                </w:rPr>
                <w:delText xml:space="preserve">30 </w:delText>
              </w:r>
            </w:del>
            <w:ins w:id="169" w:author="Admin" w:date="2023-09-20T09:54:00Z">
              <w:r>
                <w:rPr>
                  <w:bCs/>
                </w:rPr>
                <w:t xml:space="preserve">07 </w:t>
              </w:r>
            </w:ins>
            <w:r>
              <w:rPr>
                <w:bCs/>
              </w:rPr>
              <w:t>ngày</w:t>
            </w:r>
            <w:ins w:id="170" w:author="Admin" w:date="2023-09-20T09:54:00Z">
              <w:r>
                <w:rPr>
                  <w:bCs/>
                </w:rPr>
                <w:t xml:space="preserve"> làm việc</w:t>
              </w:r>
            </w:ins>
          </w:p>
        </w:tc>
      </w:tr>
      <w:tr>
        <w:trPr/>
        <w:tc>
          <w:tcPr>
            <w:tcW w:w="1412" w:type="dxa"/>
            <w:gridSpan w:val="2"/>
            <w:tcBorders/>
          </w:tcPr>
          <w:p>
            <w:pPr>
              <w:pStyle w:val="Normal"/>
              <w:spacing w:before="120" w:after="0"/>
              <w:rPr>
                <w:bCs/>
                <w:szCs w:val="26"/>
                <w:highlight w:val="yellow"/>
              </w:rPr>
            </w:pPr>
            <w:r>
              <w:rPr>
                <w:bCs/>
                <w:szCs w:val="26"/>
                <w:highlight w:val="yellow"/>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 xml:space="preserve">Cập nhật danh sách, hồ sơ. Thông báo </w:t>
            </w:r>
            <w:r>
              <w:rPr>
                <w:sz w:val="24"/>
                <w:szCs w:val="24"/>
                <w:lang w:val="vi-VN"/>
              </w:rPr>
              <w:t>lịch thi tuyển</w:t>
            </w:r>
          </w:p>
        </w:tc>
        <w:tc>
          <w:tcPr>
            <w:tcW w:w="102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del w:id="171" w:author="Admin" w:date="2023-09-20T09:54:00Z">
              <w:r>
                <w:rPr>
                  <w:bCs/>
                </w:rPr>
                <w:delText xml:space="preserve">2 </w:delText>
              </w:r>
            </w:del>
            <w:ins w:id="172" w:author="Admin" w:date="2023-09-20T09:54:00Z">
              <w:r>
                <w:rPr>
                  <w:bCs/>
                </w:rPr>
                <w:t xml:space="preserve">03 </w:t>
              </w:r>
            </w:ins>
            <w:r>
              <w:rPr>
                <w:bCs/>
              </w:rPr>
              <w:t>ngày</w:t>
            </w:r>
            <w:ins w:id="173" w:author="Admin" w:date="2023-09-20T09:55:00Z">
              <w:r>
                <w:rPr>
                  <w:bCs/>
                </w:rPr>
                <w:t xml:space="preserve"> làm việc</w:t>
              </w:r>
            </w:ins>
          </w:p>
        </w:tc>
      </w:tr>
      <w:tr>
        <w:trPr>
          <w:trHeight w:val="77" w:hRule="atLeast"/>
        </w:trPr>
        <w:tc>
          <w:tcPr>
            <w:tcW w:w="1412" w:type="dxa"/>
            <w:gridSpan w:val="2"/>
            <w:tcBorders/>
          </w:tcPr>
          <w:p>
            <w:pPr>
              <w:pStyle w:val="Normal"/>
              <w:spacing w:before="120" w:after="0"/>
              <w:rPr>
                <w:bCs/>
                <w:szCs w:val="26"/>
              </w:rPr>
            </w:pPr>
            <w:r>
              <w:rPr>
                <w:bCs/>
                <w:szCs w:val="26"/>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Thực hiện thi</w:t>
            </w:r>
            <w:r>
              <w:rPr>
                <w:sz w:val="24"/>
                <w:szCs w:val="24"/>
                <w:lang w:val="vi-VN"/>
              </w:rPr>
              <w:t xml:space="preserve"> tuyển</w:t>
            </w:r>
          </w:p>
        </w:tc>
        <w:tc>
          <w:tcPr>
            <w:tcW w:w="102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del w:id="174" w:author="Admin" w:date="2023-09-20T09:55:00Z">
              <w:r>
                <w:rPr>
                  <w:bCs/>
                </w:rPr>
                <w:delText>I</w:delText>
              </w:r>
            </w:del>
            <w:ins w:id="175" w:author="Admin" w:date="2023-09-20T09:55:00Z">
              <w:r>
                <w:rPr>
                  <w:bCs/>
                </w:rPr>
                <w:t>R</w:t>
              </w:r>
            </w:ins>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C</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Bodytext21"/>
              <w:shd w:fill="auto" w:val="clear"/>
              <w:tabs>
                <w:tab w:val="clear" w:pos="720"/>
                <w:tab w:val="left" w:pos="709" w:leader="none"/>
              </w:tabs>
              <w:spacing w:lineRule="auto" w:line="264" w:before="120" w:after="120"/>
              <w:jc w:val="center"/>
              <w:rPr>
                <w:bCs/>
              </w:rPr>
            </w:pPr>
            <w:r>
              <w:rPr>
                <w:bCs/>
              </w:rPr>
              <w:t>R</w:t>
            </w:r>
          </w:p>
        </w:tc>
        <w:tc>
          <w:tcPr>
            <w:tcW w:w="153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T</w:t>
            </w:r>
          </w:p>
        </w:tc>
      </w:tr>
      <w:tr>
        <w:trPr/>
        <w:tc>
          <w:tcPr>
            <w:tcW w:w="1412" w:type="dxa"/>
            <w:gridSpan w:val="2"/>
            <w:tcBorders/>
          </w:tcPr>
          <w:p>
            <w:pPr>
              <w:pStyle w:val="Normal"/>
              <w:spacing w:before="120" w:after="0"/>
              <w:rPr>
                <w:bCs/>
                <w:szCs w:val="26"/>
              </w:rPr>
            </w:pPr>
            <w:r>
              <w:rPr>
                <w:bCs/>
                <w:szCs w:val="26"/>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Tổng hợp kết quả tuyển dụng</w:t>
            </w:r>
          </w:p>
        </w:tc>
        <w:tc>
          <w:tcPr>
            <w:tcW w:w="102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del w:id="176" w:author="Admin" w:date="2023-09-20T09:55:00Z">
              <w:r>
                <w:rPr>
                  <w:bCs/>
                </w:rPr>
                <w:delText>C</w:delText>
              </w:r>
            </w:del>
            <w:ins w:id="177" w:author="Admin" w:date="2023-09-20T09:55:00Z">
              <w:r>
                <w:rPr>
                  <w:bCs/>
                </w:rPr>
                <w:t>R</w:t>
              </w:r>
            </w:ins>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pPr>
            <w:r>
              <w:rPr>
                <w:bCs/>
              </w:rPr>
              <w:t>T+1 ngày</w:t>
            </w:r>
          </w:p>
        </w:tc>
      </w:tr>
      <w:tr>
        <w:trPr/>
        <w:tc>
          <w:tcPr>
            <w:tcW w:w="1412" w:type="dxa"/>
            <w:gridSpan w:val="2"/>
            <w:tcBorders/>
          </w:tcPr>
          <w:p>
            <w:pPr>
              <w:pStyle w:val="Normal"/>
              <w:spacing w:before="120" w:after="0"/>
              <w:rPr>
                <w:bCs/>
                <w:szCs w:val="26"/>
              </w:rPr>
            </w:pPr>
            <w:r>
              <w:rPr>
                <w:bCs/>
                <w:szCs w:val="26"/>
              </w:rPr>
            </w:r>
          </w:p>
        </w:tc>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280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 xml:space="preserve">Thông báo kết quả tuyển dụng. </w:t>
            </w:r>
            <w:r>
              <w:rPr>
                <w:sz w:val="24"/>
                <w:szCs w:val="24"/>
              </w:rPr>
              <w:t>Tiếp nhận ứng viên trúng tuyển</w:t>
            </w:r>
          </w:p>
        </w:tc>
        <w:tc>
          <w:tcPr>
            <w:tcW w:w="102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shd w:fill="auto" w:val="clear"/>
              <w:tabs>
                <w:tab w:val="clear" w:pos="720"/>
                <w:tab w:val="left" w:pos="709" w:leader="none"/>
              </w:tabs>
              <w:spacing w:lineRule="auto" w:line="264" w:before="120" w:after="120"/>
              <w:jc w:val="center"/>
              <w:rPr>
                <w:bCs/>
              </w:rPr>
            </w:pPr>
            <w:r>
              <w:rPr>
                <w:bCs/>
              </w:rPr>
              <w:t>(T+1)+2 ngày</w:t>
            </w:r>
          </w:p>
        </w:tc>
      </w:tr>
      <w:tr>
        <w:trPr/>
        <w:tc>
          <w:tcPr>
            <w:tcW w:w="73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Bodytext21"/>
              <w:tabs>
                <w:tab w:val="clear" w:pos="720"/>
                <w:tab w:val="left" w:pos="709" w:leader="none"/>
              </w:tabs>
              <w:snapToGrid w:val="false"/>
              <w:spacing w:lineRule="auto" w:line="252" w:before="60" w:after="60"/>
              <w:jc w:val="center"/>
              <w:rPr>
                <w:bCs/>
                <w:i/>
                <w:i/>
                <w:strike/>
                <w:szCs w:val="26"/>
              </w:rPr>
            </w:pPr>
            <w:r>
              <w:rPr>
                <w:bCs/>
                <w:i/>
                <w:strike/>
                <w:szCs w:val="26"/>
              </w:rPr>
            </w:r>
          </w:p>
        </w:tc>
        <w:tc>
          <w:tcPr>
            <w:tcW w:w="11023" w:type="dxa"/>
            <w:gridSpan w:val="9"/>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Bodytext21"/>
              <w:tabs>
                <w:tab w:val="clear" w:pos="720"/>
                <w:tab w:val="left" w:pos="709" w:leader="none"/>
              </w:tabs>
              <w:spacing w:lineRule="auto" w:line="252" w:before="60" w:after="60"/>
              <w:jc w:val="center"/>
              <w:rPr>
                <w:bCs/>
                <w:i/>
                <w:i/>
              </w:rPr>
            </w:pPr>
            <w:r>
              <w:rPr>
                <w:bCs/>
                <w:i/>
              </w:rPr>
              <w:t>* T: là số ngày theo thực tế triển khai thực hiện hoạt động.</w:t>
            </w:r>
          </w:p>
        </w:tc>
      </w:tr>
    </w:tbl>
    <w:p>
      <w:pPr>
        <w:pStyle w:val="Bodytext21"/>
        <w:tabs>
          <w:tab w:val="clear" w:pos="720"/>
          <w:tab w:val="left" w:pos="709" w:leader="none"/>
        </w:tabs>
        <w:spacing w:lineRule="auto" w:line="252" w:before="2760" w:after="360"/>
        <w:rPr>
          <w:b/>
          <w:bCs/>
          <w:sz w:val="28"/>
          <w:szCs w:val="28"/>
          <w:lang w:val="vi-VN"/>
        </w:rPr>
      </w:pPr>
      <w:r>
        <w:rPr>
          <w:b/>
          <w:bCs/>
          <w:sz w:val="28"/>
          <w:szCs w:val="28"/>
          <w:lang w:val="vi-VN"/>
        </w:rPr>
        <w:t xml:space="preserve">VII. Rủi ro </w:t>
      </w:r>
      <w:del w:id="178" w:author="Dong Lee" w:date="2023-09-21T18:19:00Z">
        <w:r>
          <w:rPr>
            <w:b/>
            <w:bCs/>
            <w:sz w:val="28"/>
            <w:szCs w:val="28"/>
            <w:lang w:val="vi-VN"/>
          </w:rPr>
          <w:delText xml:space="preserve">và </w:delText>
        </w:r>
      </w:del>
      <w:r>
        <w:rPr>
          <w:b/>
          <w:bCs/>
          <w:sz w:val="28"/>
          <w:szCs w:val="28"/>
          <w:lang w:val="vi-VN"/>
        </w:rPr>
        <w:t>kiểm soát</w:t>
      </w:r>
    </w:p>
    <w:tbl>
      <w:tblPr>
        <w:tblW w:w="11334" w:type="dxa"/>
        <w:jc w:val="left"/>
        <w:tblInd w:w="-459" w:type="dxa"/>
        <w:tblLayout w:type="fixed"/>
        <w:tblCellMar>
          <w:top w:w="0" w:type="dxa"/>
          <w:left w:w="108" w:type="dxa"/>
          <w:bottom w:w="0" w:type="dxa"/>
          <w:right w:w="108" w:type="dxa"/>
        </w:tblCellMar>
      </w:tblPr>
      <w:tblGrid>
        <w:gridCol w:w="510"/>
        <w:gridCol w:w="1617"/>
        <w:gridCol w:w="2638"/>
        <w:gridCol w:w="2788"/>
        <w:gridCol w:w="3781"/>
      </w:tblGrid>
      <w:tr>
        <w:trPr>
          <w:tblHeader w:val="true"/>
          <w:trHeight w:val="414" w:hRule="atLeast"/>
        </w:trPr>
        <w:tc>
          <w:tcPr>
            <w:tcW w:w="212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6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8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378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6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8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378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rPr>
              <w:t>Lập KH năm </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 xml:space="preserve">Lập KH không sát với nhu cầu thực tế  </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 xml:space="preserve">Không xác định phù hợp số lượng, chức danh dự kiến tuyền dụng trong năm </w:t>
            </w:r>
          </w:p>
        </w:tc>
        <w:tc>
          <w:tcPr>
            <w:tcW w:w="378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Khảo sát nhu cầu, xem xét các yếu tố dự báo thị trường, khách hàng, chất lượng thuyền viên đang sử dụng</w:t>
            </w:r>
          </w:p>
          <w:p>
            <w:pPr>
              <w:pStyle w:val="Bodytext21"/>
              <w:shd w:fill="auto" w:val="clear"/>
              <w:tabs>
                <w:tab w:val="clear" w:pos="720"/>
                <w:tab w:val="left" w:pos="709" w:leader="none"/>
              </w:tabs>
              <w:spacing w:lineRule="auto" w:line="252" w:before="80" w:after="80"/>
              <w:rPr>
                <w:sz w:val="24"/>
                <w:szCs w:val="24"/>
              </w:rPr>
            </w:pPr>
            <w:r>
              <w:rPr>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Lập tờ trình về việc xin tuyển dụng</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Chức danh và số lượng cần tuyển dụng không phù hợp với nhu cầu thực tế</w:t>
            </w:r>
          </w:p>
        </w:tc>
        <w:tc>
          <w:tcPr>
            <w:tcW w:w="2788"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xác định được nhu cầu phù hợp thời điểm hiện tại</w:t>
            </w:r>
          </w:p>
          <w:p>
            <w:pPr>
              <w:pStyle w:val="Bodytext21"/>
              <w:shd w:fill="auto" w:val="clear"/>
              <w:tabs>
                <w:tab w:val="clear" w:pos="720"/>
                <w:tab w:val="left" w:pos="709" w:leader="none"/>
              </w:tabs>
              <w:spacing w:lineRule="auto" w:line="252" w:before="80" w:after="80"/>
              <w:rPr>
                <w:rFonts w:ascii="Times New Roman" w:hAnsi="Times New Roman" w:eastAsia="Times New Roman" w:cs="Times New Roman"/>
                <w:bCs/>
                <w:sz w:val="24"/>
                <w:szCs w:val="24"/>
              </w:rPr>
            </w:pPr>
            <w:r>
              <w:rPr>
                <w:rFonts w:eastAsia="Times New Roman" w:cs="Times New Roman"/>
                <w:bCs/>
                <w:sz w:val="24"/>
                <w:szCs w:val="24"/>
              </w:rPr>
            </w:r>
          </w:p>
        </w:tc>
        <w:tc>
          <w:tcPr>
            <w:tcW w:w="378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thuyền viên đang làm việc/thuyền viên dự trữ để xác định phù hợp nhu cầu cần tuyển dụng</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vi-VN"/>
              </w:rPr>
              <w:t xml:space="preserve">Đăng tuyển, tiếp nhận hồ sơ, sàng lọc hồ sơ và </w:t>
            </w:r>
            <w:r>
              <w:rPr>
                <w:sz w:val="24"/>
                <w:szCs w:val="24"/>
              </w:rPr>
              <w:t>Thông báo tuyển dụng</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Đăng tuyển không đầy đủ thông tin/hoặc thông tin không rõ ràng/không phủ rộng </w:t>
            </w:r>
          </w:p>
          <w:p>
            <w:pPr>
              <w:pStyle w:val="Bodytext21"/>
              <w:shd w:fill="auto" w:val="clear"/>
              <w:tabs>
                <w:tab w:val="clear" w:pos="720"/>
                <w:tab w:val="left" w:pos="709" w:leader="none"/>
              </w:tabs>
              <w:spacing w:lineRule="auto" w:line="252" w:before="80" w:after="80"/>
              <w:rPr>
                <w:bCs/>
                <w:sz w:val="24"/>
                <w:szCs w:val="24"/>
              </w:rPr>
            </w:pPr>
            <w:r>
              <w:rPr>
                <w:bCs/>
                <w:sz w:val="24"/>
                <w:szCs w:val="24"/>
              </w:rPr>
              <w:t>Sàng lọc hồ sơ không kỹ/không khách quan</w:t>
            </w:r>
          </w:p>
          <w:p>
            <w:pPr>
              <w:pStyle w:val="Bodytext21"/>
              <w:shd w:fill="auto" w:val="clear"/>
              <w:tabs>
                <w:tab w:val="clear" w:pos="720"/>
                <w:tab w:val="left" w:pos="709" w:leader="none"/>
              </w:tabs>
              <w:spacing w:lineRule="auto" w:line="252" w:before="80" w:after="80"/>
              <w:rPr>
                <w:bCs/>
                <w:sz w:val="24"/>
                <w:szCs w:val="24"/>
              </w:rPr>
            </w:pPr>
            <w:r>
              <w:rPr>
                <w:bCs/>
                <w:sz w:val="24"/>
                <w:szCs w:val="24"/>
              </w:rPr>
              <w:t>Thông báo tuyển dụng bị sót/thông báo chậm</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Bị hạn chế tiếp nhận/hoặc bỏ qua những hồ sơ có chất lượng</w:t>
            </w:r>
          </w:p>
          <w:p>
            <w:pPr>
              <w:pStyle w:val="Bodytext21"/>
              <w:shd w:fill="auto" w:val="clear"/>
              <w:tabs>
                <w:tab w:val="clear" w:pos="720"/>
                <w:tab w:val="left" w:pos="709" w:leader="none"/>
              </w:tabs>
              <w:spacing w:lineRule="auto" w:line="252" w:before="80" w:after="80"/>
              <w:rPr>
                <w:bCs/>
                <w:sz w:val="24"/>
                <w:szCs w:val="24"/>
              </w:rPr>
            </w:pPr>
            <w:r>
              <w:rPr>
                <w:bCs/>
                <w:sz w:val="24"/>
                <w:szCs w:val="24"/>
              </w:rPr>
              <w:t>Thông báo tuyển dụng không đến được/đến chậm tới tất cả các ứng viên đã đạt tại bước sàng lọc hồ sơ</w:t>
            </w:r>
          </w:p>
        </w:tc>
        <w:tc>
          <w:tcPr>
            <w:tcW w:w="378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Cần rà soát đầy đủ các thông tin trước khi đăng tuyển trên các phương tiện thông tin.</w:t>
            </w:r>
          </w:p>
          <w:p>
            <w:pPr>
              <w:pStyle w:val="Bodytext21"/>
              <w:shd w:fill="auto" w:val="clear"/>
              <w:tabs>
                <w:tab w:val="clear" w:pos="720"/>
                <w:tab w:val="left" w:pos="709" w:leader="none"/>
              </w:tabs>
              <w:spacing w:lineRule="auto" w:line="252" w:before="80" w:after="80"/>
              <w:rPr>
                <w:bCs/>
                <w:sz w:val="24"/>
                <w:szCs w:val="24"/>
              </w:rPr>
            </w:pPr>
            <w:r>
              <w:rPr>
                <w:bCs/>
                <w:sz w:val="24"/>
                <w:szCs w:val="24"/>
              </w:rPr>
              <w:t>Lựa chọn các kênh thông tin có thể phủ rộng, có sức thu hút</w:t>
            </w:r>
          </w:p>
          <w:p>
            <w:pPr>
              <w:pStyle w:val="Bodytext21"/>
              <w:shd w:fill="auto" w:val="clear"/>
              <w:tabs>
                <w:tab w:val="clear" w:pos="720"/>
                <w:tab w:val="left" w:pos="709" w:leader="none"/>
              </w:tabs>
              <w:spacing w:lineRule="auto" w:line="252" w:before="80" w:after="80"/>
              <w:rPr>
                <w:bCs/>
                <w:sz w:val="24"/>
                <w:szCs w:val="24"/>
              </w:rPr>
            </w:pPr>
            <w:r>
              <w:rPr>
                <w:bCs/>
                <w:sz w:val="24"/>
                <w:szCs w:val="24"/>
              </w:rPr>
              <w:t>Khi sàng lọc hồ sơ phải có tiêu chí và khách quan</w:t>
            </w:r>
          </w:p>
          <w:p>
            <w:pPr>
              <w:pStyle w:val="Bodytext21"/>
              <w:shd w:fill="auto" w:val="clear"/>
              <w:tabs>
                <w:tab w:val="clear" w:pos="720"/>
                <w:tab w:val="left" w:pos="709" w:leader="none"/>
              </w:tabs>
              <w:spacing w:lineRule="auto" w:line="252" w:before="80" w:after="80"/>
              <w:rPr>
                <w:bCs/>
                <w:sz w:val="24"/>
                <w:szCs w:val="24"/>
              </w:rPr>
            </w:pPr>
            <w:r>
              <w:rPr>
                <w:bCs/>
                <w:sz w:val="24"/>
                <w:szCs w:val="24"/>
              </w:rPr>
              <w:t>Cần thông báo tuyển dụng đúng địa chỉ, đúng thông tin của ứng viên theo danh sách đã lựa chọn hồ sơ với thời gian phù hợp cho lịch dự kiến thi tuyển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 xml:space="preserve">Cập nhật danh sách, hồ sơ. Thông báo </w:t>
            </w:r>
            <w:r>
              <w:rPr>
                <w:sz w:val="24"/>
                <w:szCs w:val="24"/>
                <w:lang w:val="vi-VN"/>
              </w:rPr>
              <w:t>lịch thi tuyển</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Cập nhật thiếu/cập nhật không chính xác</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Lịch thi tuyển thông báo chậm/gửi đến địa chỉ không chính xác, ứng viên không nhận được thông báo</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Hồ sơ/thông tin về ứng viên có thể không đầy đủ nếu cập nhật thiếu/không chính xác</w:t>
            </w:r>
          </w:p>
          <w:p>
            <w:pPr>
              <w:pStyle w:val="Bodytext21"/>
              <w:shd w:fill="auto" w:val="clear"/>
              <w:tabs>
                <w:tab w:val="clear" w:pos="720"/>
                <w:tab w:val="left" w:pos="709" w:leader="none"/>
              </w:tabs>
              <w:spacing w:lineRule="auto" w:line="252" w:before="80" w:after="80"/>
              <w:rPr>
                <w:bCs/>
                <w:sz w:val="24"/>
                <w:szCs w:val="24"/>
              </w:rPr>
            </w:pPr>
            <w:r>
              <w:rPr>
                <w:bCs/>
                <w:sz w:val="24"/>
                <w:szCs w:val="24"/>
              </w:rPr>
              <w:t>Có thể bỏ lỡ cơ hội thi tuyển với 1 số ứng viên</w:t>
            </w:r>
          </w:p>
        </w:tc>
        <w:tc>
          <w:tcPr>
            <w:tcW w:w="378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Cập nhật danh sách ngay sau khi đã nhận được phản hồi/cung cấp thông tin từ ứng viên</w:t>
            </w:r>
          </w:p>
          <w:p>
            <w:pPr>
              <w:pStyle w:val="Bodytext21"/>
              <w:shd w:fill="auto" w:val="clear"/>
              <w:tabs>
                <w:tab w:val="clear" w:pos="720"/>
                <w:tab w:val="left" w:pos="709" w:leader="none"/>
              </w:tabs>
              <w:spacing w:lineRule="auto" w:line="252" w:before="80" w:after="80"/>
              <w:rPr>
                <w:bCs/>
                <w:sz w:val="24"/>
                <w:szCs w:val="24"/>
              </w:rPr>
            </w:pPr>
            <w:r>
              <w:rPr>
                <w:bCs/>
                <w:sz w:val="24"/>
                <w:szCs w:val="24"/>
              </w:rPr>
              <w:t>Phải cập nhật chính xác thông tin địa chỉ, số điện thoại của ứng viên để liên lạc, gửi thông báo kịp thời, ứng viên có thời gian thu xếp đi thi tuyển, nhất là với ứng viên các tỉnh xa</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color w:val="000000"/>
                <w:sz w:val="24"/>
                <w:szCs w:val="24"/>
              </w:rPr>
            </w:pPr>
            <w:r>
              <w:rPr>
                <w:bCs/>
                <w:color w:val="000000"/>
                <w:sz w:val="24"/>
                <w:szCs w:val="24"/>
              </w:rPr>
              <w:t>B5</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Thực hiện thi</w:t>
            </w:r>
            <w:r>
              <w:rPr>
                <w:sz w:val="24"/>
                <w:szCs w:val="24"/>
                <w:lang w:val="vi-VN"/>
              </w:rPr>
              <w:t xml:space="preserve"> tuyển</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Thi tuyển không khách quan</w:t>
            </w:r>
          </w:p>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 xml:space="preserve">Nội dung thi không sát thực với công việc thực tế </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Có thể mất cơ hội tìm kiếm thuyền viên/thuyền viên  có chất lượng</w:t>
            </w:r>
          </w:p>
        </w:tc>
        <w:tc>
          <w:tcPr>
            <w:tcW w:w="378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Thực hiện thi tuyển nghiêm túc, khách quan… tuân thủ các quy định về thi tuyển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Tổng hợp kết quả tuyển dụng</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Tổng hợp sót, thiếu kết quả của ứng viên đã tham gia thi tuyển/tổng hợp kết quả chậm</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Không đánh giá chính xác/trung thực kết quả thi tuyển của ứng viên</w:t>
            </w:r>
          </w:p>
        </w:tc>
        <w:tc>
          <w:tcPr>
            <w:tcW w:w="378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Cần có phương pháp tổng hợp kết quả khoa học, tránh bỏ sót, nhầm lẫn kết quả giữa các thí sinh</w:t>
            </w:r>
          </w:p>
          <w:p>
            <w:pPr>
              <w:pStyle w:val="Bodytext21"/>
              <w:shd w:fill="auto" w:val="clear"/>
              <w:tabs>
                <w:tab w:val="clear" w:pos="720"/>
                <w:tab w:val="left" w:pos="709" w:leader="none"/>
              </w:tabs>
              <w:spacing w:lineRule="auto" w:line="264" w:before="80" w:after="80"/>
              <w:rPr>
                <w:bCs/>
                <w:sz w:val="24"/>
                <w:szCs w:val="24"/>
              </w:rPr>
            </w:pPr>
            <w:r>
              <w:rPr>
                <w:bCs/>
                <w:sz w:val="24"/>
                <w:szCs w:val="24"/>
              </w:rPr>
              <w:t>Tổng hợp kết quả ngay sau khi đợt thi tuyển kết thúc</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B7</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sz w:val="24"/>
                <w:szCs w:val="24"/>
                <w:lang w:val="nl-NL"/>
              </w:rPr>
              <w:t xml:space="preserve">Thông báo kết quả tuyển dụng. </w:t>
            </w:r>
            <w:r>
              <w:rPr>
                <w:sz w:val="24"/>
                <w:szCs w:val="24"/>
              </w:rPr>
              <w:t>Tiếp nhận ứng viên trúng tuyển</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Thông báo chậm/địa chỉ không chính xác.</w:t>
            </w:r>
          </w:p>
          <w:p>
            <w:pPr>
              <w:pStyle w:val="Bodytext21"/>
              <w:shd w:fill="auto" w:val="clear"/>
              <w:tabs>
                <w:tab w:val="clear" w:pos="720"/>
                <w:tab w:val="left" w:pos="709" w:leader="none"/>
              </w:tabs>
              <w:spacing w:lineRule="auto" w:line="264" w:before="80" w:after="80"/>
              <w:rPr>
                <w:bCs/>
                <w:sz w:val="24"/>
                <w:szCs w:val="24"/>
              </w:rPr>
            </w:pPr>
            <w:r>
              <w:rPr>
                <w:bCs/>
                <w:sz w:val="24"/>
                <w:szCs w:val="24"/>
              </w:rPr>
              <w:t>Tiếp nhận ứng viên trúng tuyển không đúng trình tự thủ tục.</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Kết quả tuyển dụng không kịp thời đến người nhận.</w:t>
            </w:r>
          </w:p>
          <w:p>
            <w:pPr>
              <w:pStyle w:val="Bodytext21"/>
              <w:shd w:fill="auto" w:val="clear"/>
              <w:tabs>
                <w:tab w:val="clear" w:pos="720"/>
                <w:tab w:val="left" w:pos="709" w:leader="none"/>
              </w:tabs>
              <w:spacing w:lineRule="auto" w:line="264" w:before="80" w:after="80"/>
              <w:rPr>
                <w:bCs/>
                <w:sz w:val="24"/>
                <w:szCs w:val="24"/>
              </w:rPr>
            </w:pPr>
            <w:r>
              <w:rPr>
                <w:bCs/>
                <w:sz w:val="24"/>
                <w:szCs w:val="24"/>
              </w:rPr>
              <w:t>Thủ tục tiếp nhận ứng viên trúng tuyển thủ tục rườm rà mất nhiều thời gian.</w:t>
            </w:r>
          </w:p>
        </w:tc>
        <w:tc>
          <w:tcPr>
            <w:tcW w:w="3781"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Cần thông báo ngay sau khi kết quả tuyển dụng được phê duyệt. Địa chỉ của ứng viên phải chính xác tránh thất lạc/mất thời gian. </w:t>
            </w:r>
          </w:p>
          <w:p>
            <w:pPr>
              <w:pStyle w:val="Bodytext21"/>
              <w:shd w:fill="auto" w:val="clear"/>
              <w:tabs>
                <w:tab w:val="clear" w:pos="720"/>
                <w:tab w:val="left" w:pos="709" w:leader="none"/>
              </w:tabs>
              <w:spacing w:lineRule="auto" w:line="264" w:before="80" w:after="80"/>
              <w:rPr>
                <w:bCs/>
                <w:sz w:val="24"/>
                <w:szCs w:val="24"/>
              </w:rPr>
            </w:pPr>
            <w:r>
              <w:rPr>
                <w:bCs/>
                <w:sz w:val="24"/>
                <w:szCs w:val="24"/>
              </w:rPr>
              <w:t>Thủ tục tiếp nhận nhân sự phải nhanh gọn, khoa học. Rút ngắn các bước không cần thiết.</w:t>
            </w:r>
          </w:p>
        </w:tc>
      </w:tr>
    </w:tbl>
    <w:p>
      <w:pPr>
        <w:pStyle w:val="Normal"/>
        <w:spacing w:lineRule="auto" w:line="252" w:before="240" w:after="240"/>
        <w:rPr>
          <w:b/>
          <w:color w:val="000000"/>
          <w:sz w:val="28"/>
          <w:szCs w:val="28"/>
          <w:lang w:val="pt-BR"/>
        </w:rPr>
      </w:pPr>
      <w:r>
        <w:rPr>
          <w:b/>
          <w:color w:val="000000"/>
          <w:sz w:val="28"/>
          <w:szCs w:val="28"/>
          <w:lang w:val="pt-BR"/>
        </w:rPr>
      </w:r>
    </w:p>
    <w:p>
      <w:pPr>
        <w:pStyle w:val="Normal"/>
        <w:spacing w:lineRule="auto" w:line="252" w:before="240" w:after="240"/>
        <w:rPr>
          <w:b/>
          <w:color w:val="000000"/>
          <w:sz w:val="28"/>
          <w:szCs w:val="28"/>
          <w:lang w:val="pt-BR"/>
        </w:rPr>
      </w:pPr>
      <w:r>
        <w:rPr>
          <w:b/>
          <w:color w:val="000000"/>
          <w:sz w:val="28"/>
          <w:szCs w:val="28"/>
          <w:lang w:val="pt-BR"/>
        </w:rPr>
      </w:r>
    </w:p>
    <w:p>
      <w:pPr>
        <w:pStyle w:val="Normal"/>
        <w:spacing w:lineRule="auto" w:line="252" w:before="240" w:after="240"/>
        <w:rPr>
          <w:b/>
          <w:color w:val="000000"/>
          <w:sz w:val="28"/>
          <w:szCs w:val="28"/>
          <w:lang w:val="pt-BR"/>
        </w:rPr>
      </w:pPr>
      <w:r>
        <w:rPr>
          <w:b/>
          <w:color w:val="000000"/>
          <w:sz w:val="28"/>
          <w:szCs w:val="28"/>
          <w:lang w:val="pt-BR"/>
        </w:rPr>
      </w:r>
    </w:p>
    <w:p>
      <w:pPr>
        <w:pStyle w:val="Normal"/>
        <w:spacing w:lineRule="auto" w:line="252" w:before="240" w:after="240"/>
        <w:rPr/>
      </w:pPr>
      <w:r>
        <w:rPr>
          <w:b/>
          <w:color w:val="000000"/>
          <w:sz w:val="28"/>
          <w:szCs w:val="28"/>
          <w:lang w:val="pt-BR"/>
        </w:rPr>
        <w:t>VIII</w:t>
      </w:r>
      <w:r>
        <w:rPr/>
        <w:t xml:space="preserve">. Hồ sơ lưu: </w:t>
      </w:r>
    </w:p>
    <w:tbl>
      <w:tblPr>
        <w:tblW w:w="11335" w:type="dxa"/>
        <w:jc w:val="left"/>
        <w:tblInd w:w="-459" w:type="dxa"/>
        <w:tblLayout w:type="fixed"/>
        <w:tblCellMar>
          <w:top w:w="0" w:type="dxa"/>
          <w:left w:w="108" w:type="dxa"/>
          <w:bottom w:w="0" w:type="dxa"/>
          <w:right w:w="108" w:type="dxa"/>
        </w:tblCellMar>
      </w:tblPr>
      <w:tblGrid>
        <w:gridCol w:w="567"/>
        <w:gridCol w:w="3261"/>
        <w:gridCol w:w="1843"/>
        <w:gridCol w:w="2721"/>
        <w:gridCol w:w="2943"/>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Nơi lưu</w:t>
            </w:r>
          </w:p>
        </w:tc>
        <w:tc>
          <w:tcPr>
            <w:tcW w:w="29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 w:val="24"/>
                <w:szCs w:val="24"/>
                <w:lang w:val="pt-BR"/>
              </w:rPr>
              <w:t xml:space="preserve">Các tài liệu liên quan đến công tác tuyển dụng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29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rPr>
            </w:pPr>
            <w:r>
              <w:rPr>
                <w:rFonts w:cs="Times New Roman" w:ascii="Times New Roman" w:hAnsi="Times New Roman"/>
                <w:sz w:val="24"/>
                <w:szCs w:val="24"/>
              </w:rPr>
              <w:t>Trong 03 năm</w:t>
            </w:r>
          </w:p>
          <w:p>
            <w:pPr>
              <w:pStyle w:val="Normal"/>
              <w:spacing w:before="120" w:after="12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2</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Kết quả tuyển dụng của tất cả các thí sinh dự tuyển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3</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Bằng chứng xác nhận tất cả thí sinh tham gia dự tuyển đều nhận được kết quả tuyển dụng</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4</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ý kiến khiếu nại, tố cáo của người tham gia dự tuyển (nếu có)</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Bộ phận tuyển dụng      nhân sự của P.TVNS TV</w:t>
            </w:r>
          </w:p>
        </w:tc>
        <w:tc>
          <w:tcPr>
            <w:tcW w:w="29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ind w:firstLine="720" w:right="0"/>
        <w:rPr/>
      </w:pPr>
      <w:r>
        <w:rPr>
          <w:b/>
          <w:color w:val="000000"/>
          <w:sz w:val="28"/>
          <w:szCs w:val="28"/>
          <w:lang w:val="pt-BR"/>
        </w:rPr>
        <w:t>IX. Biểu mẫu</w:t>
      </w:r>
      <w:r>
        <w:rPr/>
        <w:t>:</w:t>
      </w:r>
    </w:p>
    <w:tbl>
      <w:tblPr>
        <w:tblW w:w="11335" w:type="dxa"/>
        <w:jc w:val="left"/>
        <w:tblInd w:w="-459" w:type="dxa"/>
        <w:tblLayout w:type="fixed"/>
        <w:tblCellMar>
          <w:top w:w="0" w:type="dxa"/>
          <w:left w:w="108" w:type="dxa"/>
          <w:bottom w:w="0" w:type="dxa"/>
          <w:right w:w="108" w:type="dxa"/>
        </w:tblCellMar>
      </w:tblPr>
      <w:tblGrid>
        <w:gridCol w:w="567"/>
        <w:gridCol w:w="6237"/>
        <w:gridCol w:w="4531"/>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453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Kế hoạch tuyển dụng năm</w:t>
            </w:r>
          </w:p>
        </w:tc>
        <w:tc>
          <w:tcPr>
            <w:tcW w:w="45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szCs w:val="26"/>
              </w:rPr>
              <w:t>BM.01-KHTD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Tờ trình xin tuyển dụng</w:t>
            </w:r>
          </w:p>
        </w:tc>
        <w:tc>
          <w:tcPr>
            <w:tcW w:w="45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szCs w:val="26"/>
                <w:lang w:val="nl-NL"/>
              </w:rPr>
              <w:t>BM.02-TTTD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Thông báo tuyển dụng</w:t>
            </w:r>
          </w:p>
        </w:tc>
        <w:tc>
          <w:tcPr>
            <w:tcW w:w="4531"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bCs/>
                <w:szCs w:val="26"/>
                <w:lang w:val="en-US" w:eastAsia="en-US"/>
              </w:rPr>
              <w:t>BM.03-TB.TD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Lịch thi tuyển</w:t>
            </w:r>
          </w:p>
        </w:tc>
        <w:tc>
          <w:tcPr>
            <w:tcW w:w="4531"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szCs w:val="26"/>
              </w:rPr>
              <w:t>BM.04-TB.LTT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Tổng hợp kết quả tuyển dụng</w:t>
            </w:r>
          </w:p>
        </w:tc>
        <w:tc>
          <w:tcPr>
            <w:tcW w:w="4531"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szCs w:val="26"/>
              </w:rPr>
            </w:pPr>
            <w:r>
              <w:rPr>
                <w:rFonts w:cs="Times New Roman" w:ascii="Times New Roman" w:hAnsi="Times New Roman"/>
                <w:szCs w:val="26"/>
                <w:lang w:val="nl-NL"/>
              </w:rPr>
              <w:t>BM.05-KQTD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6</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Thông báo kết quả tuyển dụng</w:t>
            </w:r>
          </w:p>
        </w:tc>
        <w:tc>
          <w:tcPr>
            <w:tcW w:w="4531"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szCs w:val="26"/>
                <w:lang w:val="nl-NL"/>
              </w:rPr>
            </w:pPr>
            <w:r>
              <w:rPr>
                <w:rFonts w:cs="Times New Roman" w:ascii="Times New Roman" w:hAnsi="Times New Roman"/>
                <w:szCs w:val="26"/>
                <w:lang w:val="nl-NL"/>
              </w:rPr>
              <w:t>BM.06-TB.KQTD</w:t>
            </w:r>
          </w:p>
        </w:tc>
      </w:tr>
    </w:tbl>
    <w:p>
      <w:pPr>
        <w:pStyle w:val="Normal"/>
        <w:spacing w:before="0" w:after="0"/>
        <w:rPr/>
      </w:pPr>
      <w:r>
        <w:rPr/>
      </w:r>
    </w:p>
    <w:p>
      <w:pPr>
        <w:pStyle w:val="Normal"/>
        <w:spacing w:before="0" w:after="0"/>
        <w:ind w:firstLine="720" w:right="0"/>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vanish/>
        </w:rPr>
      </w:pPr>
      <w:r>
        <w:rPr>
          <w:vanish/>
        </w:rPr>
      </w:r>
    </w:p>
    <w:sectPr>
      <w:headerReference w:type="default" r:id="rId14"/>
      <w:headerReference w:type="first" r:id="rId15"/>
      <w:footerReference w:type="default" r:id="rId16"/>
      <w:footerReference w:type="first" r:id="rId17"/>
      <w:type w:val="nextPage"/>
      <w:pgSz w:w="11906" w:h="16838"/>
      <w:pgMar w:left="1644" w:right="1077" w:gutter="0" w:header="720" w:top="776" w:footer="720"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altName w:val="Courier New"/>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6</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01</w:t>
          </w:r>
          <w:r>
            <w:rPr>
              <w:rFonts w:cs="Times New Roman" w:ascii="Times New Roman" w:hAnsi="Times New Roman"/>
              <w:i/>
              <w:sz w:val="24"/>
            </w:rPr>
            <w:t>-TDTV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del w:id="30" w:author="Dong Lee" w:date="2023-09-21T18:17:00Z"/>
            </w:rPr>
          </w:pPr>
          <w:del w:id="29" w:author="Dong Lee" w:date="2023-09-21T18:17:00Z">
            <w:r>
              <w:rPr>
                <w:lang w:val="en-US" w:eastAsia="en-US"/>
              </w:rPr>
              <w:drawing>
                <wp:anchor behindDoc="1" distT="0" distB="0" distL="114935" distR="114935" simplePos="0" locked="0" layoutInCell="1" allowOverlap="1" relativeHeight="7">
                  <wp:simplePos x="0" y="0"/>
                  <wp:positionH relativeFrom="column">
                    <wp:posOffset>-70485</wp:posOffset>
                  </wp:positionH>
                  <wp:positionV relativeFrom="paragraph">
                    <wp:posOffset>158115</wp:posOffset>
                  </wp:positionV>
                  <wp:extent cx="3886835" cy="52324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del>
        </w:p>
        <w:p>
          <w:pPr>
            <w:pStyle w:val="Header"/>
            <w:rPr>
              <w:del w:id="32" w:author="Dong Lee" w:date="2023-09-21T18:17:00Z"/>
            </w:rPr>
          </w:pPr>
          <w:del w:id="31" w:author="Dong Lee" w:date="2023-09-21T18:17:00Z">
            <w:r>
              <w:rPr/>
            </w:r>
          </w:del>
        </w:p>
        <w:p>
          <w:pPr>
            <w:pStyle w:val="Header"/>
            <w:rPr>
              <w:del w:id="34" w:author="Dong Lee" w:date="2023-09-21T18:17:00Z"/>
            </w:rPr>
          </w:pPr>
          <w:del w:id="33" w:author="Dong Lee" w:date="2023-09-21T18:17:00Z">
            <w:r>
              <w:rPr/>
            </w:r>
          </w:del>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del w:id="39" w:author="Dong Lee" w:date="2023-09-21T18:17:00Z"/>
            </w:rPr>
          </w:pPr>
          <w:del w:id="35" w:author="Dong Lee" w:date="2023-09-21T18:17:00Z">
            <w:r>
              <w:rPr>
                <w:rFonts w:cs="Times New Roman" w:ascii="Times New Roman" w:hAnsi="Times New Roman"/>
                <w:i/>
                <w:sz w:val="24"/>
                <w:lang w:val="vi-VN"/>
              </w:rPr>
              <w:delText xml:space="preserve">Mã quy trình: </w:delText>
            </w:r>
          </w:del>
          <w:del w:id="36" w:author="Dong Lee" w:date="2023-09-21T18:17:00Z">
            <w:r>
              <w:rPr>
                <w:rFonts w:cs="Times New Roman" w:ascii="Times New Roman" w:hAnsi="Times New Roman"/>
                <w:i/>
                <w:sz w:val="24"/>
              </w:rPr>
              <w:delText>VTB.</w:delText>
            </w:r>
          </w:del>
          <w:del w:id="37" w:author="Dong Lee" w:date="2023-09-21T18:17:00Z">
            <w:r>
              <w:rPr>
                <w:rFonts w:cs="Times New Roman" w:ascii="Times New Roman" w:hAnsi="Times New Roman"/>
                <w:i/>
                <w:sz w:val="24"/>
                <w:lang w:val="vi-VN"/>
              </w:rPr>
              <w:delText>01</w:delText>
            </w:r>
          </w:del>
          <w:del w:id="38" w:author="Dong Lee" w:date="2023-09-21T18:17:00Z">
            <w:r>
              <w:rPr>
                <w:rFonts w:cs="Times New Roman" w:ascii="Times New Roman" w:hAnsi="Times New Roman"/>
                <w:i/>
                <w:sz w:val="24"/>
              </w:rPr>
              <w:delText>-TDTV</w:delText>
            </w:r>
          </w:del>
        </w:p>
        <w:p>
          <w:pPr>
            <w:pStyle w:val="Header"/>
            <w:spacing w:before="120" w:after="120"/>
            <w:jc w:val="both"/>
            <w:rPr>
              <w:rFonts w:ascii="Times New Roman" w:hAnsi="Times New Roman" w:cs="Times New Roman"/>
              <w:i/>
              <w:i/>
              <w:sz w:val="24"/>
              <w:del w:id="42" w:author="Dong Lee" w:date="2023-09-21T18:17:00Z"/>
            </w:rPr>
          </w:pPr>
          <w:del w:id="40" w:author="Dong Lee" w:date="2023-09-21T18:17:00Z">
            <w:r>
              <w:rPr>
                <w:rFonts w:cs="Times New Roman" w:ascii="Times New Roman" w:hAnsi="Times New Roman"/>
                <w:i/>
                <w:sz w:val="24"/>
                <w:lang w:val="vi-VN"/>
              </w:rPr>
              <w:delText xml:space="preserve">Chủ quy trình: </w:delText>
            </w:r>
          </w:del>
          <w:del w:id="41" w:author="Dong Lee" w:date="2023-09-21T18:17:00Z">
            <w:r>
              <w:rPr>
                <w:rFonts w:cs="Times New Roman" w:ascii="Times New Roman" w:hAnsi="Times New Roman"/>
                <w:i/>
                <w:sz w:val="24"/>
              </w:rPr>
              <w:delText>Ban Vận tải biển</w:delText>
            </w:r>
          </w:del>
        </w:p>
        <w:p>
          <w:pPr>
            <w:pStyle w:val="Header"/>
            <w:spacing w:before="120" w:after="120"/>
            <w:jc w:val="both"/>
            <w:rPr>
              <w:rFonts w:ascii="Times New Roman" w:hAnsi="Times New Roman" w:cs="Times New Roman"/>
              <w:i/>
              <w:i/>
              <w:sz w:val="24"/>
              <w:del w:id="44" w:author="Dong Lee" w:date="2023-09-21T18:17:00Z"/>
            </w:rPr>
          </w:pPr>
          <w:del w:id="43" w:author="Dong Lee" w:date="2023-09-21T18:17:00Z">
            <w:r>
              <w:rPr>
                <w:rFonts w:cs="Times New Roman" w:ascii="Times New Roman" w:hAnsi="Times New Roman"/>
                <w:i/>
                <w:sz w:val="24"/>
                <w:lang w:val="vi-VN"/>
              </w:rPr>
              <w:delText xml:space="preserve">Phiên bản: </w:delText>
            </w:r>
          </w:del>
        </w:p>
        <w:p>
          <w:pPr>
            <w:pStyle w:val="Header"/>
            <w:spacing w:before="120" w:after="120"/>
            <w:jc w:val="both"/>
            <w:rPr>
              <w:rFonts w:ascii="Times New Roman" w:hAnsi="Times New Roman" w:cs="Times New Roman"/>
              <w:i/>
              <w:i/>
              <w:sz w:val="24"/>
              <w:lang w:val="vi-VN"/>
              <w:del w:id="46" w:author="Dong Lee" w:date="2023-09-21T18:17:00Z"/>
            </w:rPr>
          </w:pPr>
          <w:del w:id="45" w:author="Dong Lee" w:date="2023-09-21T18:17:00Z">
            <w:r>
              <w:rPr>
                <w:rFonts w:cs="Times New Roman" w:ascii="Times New Roman" w:hAnsi="Times New Roman"/>
                <w:i/>
                <w:sz w:val="24"/>
                <w:lang w:val="vi-VN"/>
              </w:rPr>
              <w:delText>Ngày hiệu lực:</w:delText>
            </w:r>
          </w:del>
        </w:p>
        <w:p>
          <w:pPr>
            <w:pStyle w:val="Header"/>
            <w:spacing w:before="120" w:after="120"/>
            <w:rPr>
              <w:rFonts w:ascii="Times New Roman" w:hAnsi="Times New Roman" w:cs="Times New Roman"/>
            </w:rPr>
          </w:pPr>
          <w:del w:id="47" w:author="Dong Lee" w:date="2023-09-21T18:17:00Z">
            <w:r>
              <w:rPr>
                <w:rFonts w:cs="Times New Roman" w:ascii="Times New Roman" w:hAnsi="Times New Roman"/>
                <w:i/>
                <w:sz w:val="24"/>
                <w:lang w:val="vi-VN"/>
              </w:rPr>
              <w:delText>Trang</w:delText>
            </w:r>
          </w:del>
          <w:del w:id="48" w:author="Dong Lee" w:date="2023-09-21T18:17:00Z">
            <w:r>
              <w:rPr>
                <w:rFonts w:cs="Times New Roman" w:ascii="Times New Roman" w:hAnsi="Times New Roman"/>
                <w:i/>
                <w:sz w:val="24"/>
              </w:rPr>
              <w:delText>:</w:delText>
            </w:r>
          </w:del>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8">
                <wp:simplePos x="0" y="0"/>
                <wp:positionH relativeFrom="column">
                  <wp:posOffset>-70485</wp:posOffset>
                </wp:positionH>
                <wp:positionV relativeFrom="paragraph">
                  <wp:posOffset>158115</wp:posOffset>
                </wp:positionV>
                <wp:extent cx="3886835" cy="523240"/>
                <wp:effectExtent l="0" t="0" r="0" b="0"/>
                <wp:wrapNone/>
                <wp:docPr id="10"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01</w:t>
          </w:r>
          <w:r>
            <w:rPr>
              <w:rFonts w:cs="Times New Roman" w:ascii="Times New Roman" w:hAnsi="Times New Roman"/>
              <w:i/>
              <w:sz w:val="24"/>
            </w:rPr>
            <w:t>-TDTV</w:t>
          </w:r>
        </w:p>
        <w:p>
          <w:pPr>
            <w:pStyle w:val="Header"/>
            <w:spacing w:before="120" w:after="120"/>
            <w:jc w:val="both"/>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26">
                <wp:simplePos x="0" y="0"/>
                <wp:positionH relativeFrom="column">
                  <wp:posOffset>-70485</wp:posOffset>
                </wp:positionH>
                <wp:positionV relativeFrom="paragraph">
                  <wp:posOffset>158115</wp:posOffset>
                </wp:positionV>
                <wp:extent cx="3886835" cy="523240"/>
                <wp:effectExtent l="0" t="0" r="0" b="0"/>
                <wp:wrapNone/>
                <wp:docPr id="13" name="Pictur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01</w:t>
          </w:r>
          <w:r>
            <w:rPr>
              <w:rFonts w:cs="Times New Roman" w:ascii="Times New Roman" w:hAnsi="Times New Roman"/>
              <w:i/>
              <w:sz w:val="24"/>
            </w:rPr>
            <w:t>-TDTV</w:t>
          </w:r>
        </w:p>
        <w:p>
          <w:pPr>
            <w:pStyle w:val="Header"/>
            <w:spacing w:before="120" w:after="120"/>
            <w:jc w:val="both"/>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0"/>
  <w:displayBackgroundShape/>
  <w:trackRevisions/>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NewRomanPSMT;Times New Roman" w:hAnsi="TimesNewRomanPSMT;Times New Roman" w:eastAsia="Times New Roman" w:cs="TimesNewRomanPSMT;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cs="Times New Roman"/>
      <w:sz w:val="18"/>
      <w:szCs w:val="18"/>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color w:val="000000"/>
    </w:rPr>
  </w:style>
  <w:style w:type="character" w:styleId="WW8Num18z0">
    <w:name w:val="WW8Num18z0"/>
    <w:qFormat/>
    <w:rPr>
      <w:rFonts w:ascii="Times New Roman" w:hAnsi="Times New Roman" w:cs="Times New Roman"/>
      <w:b/>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UVnTime;Times New Roman" w:hAnsi="UVnTime;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cs="Times New Roman"/>
    </w:rPr>
  </w:style>
  <w:style w:type="character" w:styleId="WW8Num30z0">
    <w:name w:val="WW8Num30z0"/>
    <w:qFormat/>
    <w:rPr>
      <w:rFonts w:ascii="UVnTime;Times New Roman" w:hAnsi="UVnTime;Times New Roman"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Times New Roman" w:hAnsi="Times New Roman" w:cs="Times New Roman"/>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WW8Num46z0">
    <w:name w:val="WW8Num46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Courier New" w:hAnsi=".VnArialH;Courier New" w:eastAsia="Times New Roman" w:cs=".VnArialH;Courier New"/>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Courier New" w:hAnsi=".VnArialH;Courier New" w:eastAsia="Times New Roman" w:cs=".VnArialH;Courier New"/>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_rels/header4.xml.rels><?xml version="1.0" encoding="UTF-8"?>
<Relationships xmlns="http://schemas.openxmlformats.org/package/2006/relationships"><Relationship Id="rId1" Type="http://schemas.openxmlformats.org/officeDocument/2006/relationships/image" Target="media/image1.wmf"/>
</Relationships>
</file>

<file path=word/_rels/header6.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2023-09-21T10:20:00Z</dcterms:created>
  <dc:creator>Smart</dc:creator>
  <dc:description/>
  <cp:keywords/>
  <dc:language>en-US</dc:language>
  <cp:lastModifiedBy>Dong Lee</cp:lastModifiedBy>
  <cp:lastPrinted>2020-11-18T15:56:00Z</cp:lastPrinted>
  <dcterms:modified xsi:type="dcterms:W3CDTF">2023-09-21T18:21:00Z</dcterms:modified>
  <cp:revision>4</cp:revision>
  <dc:subject/>
  <dc:title/>
</cp:coreProperties>
</file>