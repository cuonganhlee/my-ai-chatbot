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comments.xml" ContentType="application/vnd.openxmlformats-officedocument.wordprocessingml.comments+xml"/>
  <Override PartName="/word/header2.xml" ContentType="application/vnd.openxmlformats-officedocument.wordprocessingml.header+xml"/>
  <Override PartName="/word/media/image1.wmf" ContentType="image/x-wmf"/>
  <Override PartName="/word/media/image2.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color w:val="000000"/>
          <w:sz w:val="28"/>
          <w:szCs w:val="28"/>
        </w:rPr>
      </w:pPr>
      <w:r>
        <w:rPr>
          <w:rFonts w:cs="Times New Roman" w:ascii="Times New Roman" w:hAnsi="Times New Roman"/>
          <w:b/>
          <w:color w:val="000000"/>
          <w:sz w:val="28"/>
          <w:szCs w:val="28"/>
        </w:rPr>
        <w:t>QUY TRÌNH</w:t>
      </w:r>
    </w:p>
    <w:p>
      <w:pPr>
        <w:pStyle w:val="Normal"/>
        <w:spacing w:lineRule="auto" w:line="288" w:before="0" w:after="0"/>
        <w:jc w:val="center"/>
        <w:rPr/>
      </w:pPr>
      <w:r>
        <w:rPr>
          <w:rFonts w:cs="Times New Roman" w:ascii="Times New Roman" w:hAnsi="Times New Roman"/>
          <w:b/>
          <w:color w:val="000000"/>
          <w:sz w:val="28"/>
          <w:szCs w:val="28"/>
        </w:rPr>
        <w:t>ĐIỀU ĐỘNG THUYỀN VIÊN</w:t>
      </w:r>
    </w:p>
    <w:p>
      <w:pPr>
        <w:pStyle w:val="Normal"/>
        <w:spacing w:lineRule="auto" w:line="288" w:before="0" w:after="0"/>
        <w:jc w:val="center"/>
        <w:rPr>
          <w:rFonts w:ascii="Times New Roman" w:hAnsi="Times New Roman" w:cs="Times New Roman"/>
          <w:b/>
          <w:color w:val="000000"/>
          <w:sz w:val="28"/>
          <w:szCs w:val="28"/>
        </w:rPr>
      </w:pPr>
      <w:r>
        <w:rPr>
          <w:rFonts w:eastAsia="Times New Roman" w:cs="Times New Roman" w:ascii="Times New Roman" w:hAnsi="Times New Roman"/>
          <w:b/>
          <w:color w:val="000000"/>
          <w:sz w:val="28"/>
          <w:szCs w:val="28"/>
        </w:rPr>
        <w:t xml:space="preserve"> </w:t>
      </w:r>
    </w:p>
    <w:p>
      <w:pPr>
        <w:pStyle w:val="Normal"/>
        <w:spacing w:lineRule="exact" w:line="440"/>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color w:val="000000"/>
          <w:sz w:val="28"/>
          <w:szCs w:val="28"/>
        </w:rPr>
      </w:pPr>
      <w:r>
        <w:rPr>
          <w:color w:val="000000"/>
          <w:sz w:val="28"/>
          <w:szCs w:val="28"/>
        </w:rPr>
        <w:t>Thống nhất những nội dung cơ bản, trình tự thực hiện việc điều động thuyền viên rời tàu/nhập tàu; lấy thuyền viên làm trung tâm: chế độ, quyền lợi của thuyền viên, lắng nghe đánh giá, chia sẻ, đề đạt nguyện vọng của thuyền viên, trách nhiệm đối với thuyền viên để điều động thuyền viên nhập tàu/rời tàu phù hợp theo quy định của quốc gia và quốc tế.</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color w:val="000000"/>
          <w:sz w:val="28"/>
          <w:szCs w:val="28"/>
        </w:rPr>
      </w:pPr>
      <w:r>
        <w:rPr>
          <w:color w:val="000000"/>
          <w:sz w:val="28"/>
          <w:szCs w:val="28"/>
        </w:rPr>
        <w:t xml:space="preserve">Áp dụng đối với các doanh nghiệp thành viên thuộc khối Vận tải biển của </w:t>
      </w:r>
      <w:r>
        <w:rPr>
          <w:color w:val="000000"/>
          <w:sz w:val="28"/>
          <w:szCs w:val="28"/>
          <w:lang w:val="pt-BR"/>
        </w:rPr>
        <w:t>VIMC</w:t>
      </w:r>
      <w:r>
        <w:rPr>
          <w:color w:val="000000"/>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jc w:val="both"/>
        <w:rPr>
          <w:rFonts w:ascii="Times New Roman" w:hAnsi="Times New Roman" w:cs="Times New Roman"/>
          <w:sz w:val="28"/>
          <w:szCs w:val="28"/>
          <w:ins w:id="3" w:author="NSTV - Vosco" w:date="2023-09-20T14:13:00Z"/>
        </w:rPr>
      </w:pPr>
      <w:r>
        <w:rPr>
          <w:rFonts w:cs="Times New Roman" w:ascii="Times New Roman" w:hAnsi="Times New Roman"/>
          <w:sz w:val="28"/>
          <w:szCs w:val="28"/>
        </w:rPr>
        <w:t xml:space="preserve">- STCW </w:t>
      </w:r>
      <w:ins w:id="0" w:author="NSTV - Vosco" w:date="2023-09-20T14:13:00Z">
        <w:r>
          <w:rPr>
            <w:rFonts w:cs="Times New Roman" w:ascii="Times New Roman" w:hAnsi="Times New Roman"/>
            <w:sz w:val="28"/>
            <w:szCs w:val="28"/>
          </w:rPr>
          <w:t xml:space="preserve">98/ và các sửa </w:t>
        </w:r>
      </w:ins>
      <w:commentRangeStart w:id="0"/>
      <w:ins w:id="1" w:author="NSTV - Vosco" w:date="2023-09-20T14:13:00Z">
        <w:r>
          <w:rPr>
            <w:rFonts w:cs="Times New Roman" w:ascii="Times New Roman" w:hAnsi="Times New Roman"/>
            <w:sz w:val="28"/>
            <w:szCs w:val="28"/>
          </w:rPr>
          <w:t>đổi</w:t>
        </w:r>
      </w:ins>
      <w:commentRangeEnd w:id="0"/>
      <w:r>
        <w:commentReference w:id="0"/>
      </w:r>
      <w:ins w:id="2" w:author="NSTV - Vosco" w:date="2023-09-20T15:00:00Z">
        <w:r>
          <w:rPr>
            <w:rStyle w:val="CommentReference"/>
            <w:rFonts w:eastAsia="Times New Roman" w:cs=".VnTime;Courier New" w:ascii=".VnTime;Courier New" w:hAnsi=".VnTime;Courier New"/>
            <w:vanish w:val="false"/>
          </w:rPr>
        </w:r>
      </w:ins>
    </w:p>
    <w:p>
      <w:pPr>
        <w:pStyle w:val="Normal"/>
        <w:spacing w:lineRule="auto" w:line="252" w:before="60" w:after="60"/>
        <w:ind w:firstLine="567" w:right="0"/>
        <w:jc w:val="both"/>
        <w:rPr>
          <w:rFonts w:ascii="Times New Roman" w:hAnsi="Times New Roman" w:cs="Times New Roman"/>
          <w:sz w:val="28"/>
          <w:szCs w:val="28"/>
          <w:ins w:id="5" w:author="NSTV - Vosco" w:date="2023-09-20T14:13:00Z"/>
        </w:rPr>
      </w:pPr>
      <w:ins w:id="4" w:author="NSTV - Vosco" w:date="2023-09-20T14:13:00Z">
        <w:r>
          <w:rPr>
            <w:rFonts w:cs="Times New Roman" w:ascii="Times New Roman" w:hAnsi="Times New Roman"/>
            <w:sz w:val="28"/>
            <w:szCs w:val="28"/>
          </w:rPr>
          <w:t>- Thoả ước lao động tập thể</w:t>
        </w:r>
      </w:ins>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xml:space="preserve">- </w:t>
      </w:r>
      <w:ins w:id="6" w:author="NSTV - Vosco" w:date="2023-09-20T14:13:00Z">
        <w:r>
          <w:rPr>
            <w:rFonts w:cs="Times New Roman" w:ascii="Times New Roman" w:hAnsi="Times New Roman"/>
            <w:sz w:val="28"/>
            <w:szCs w:val="28"/>
          </w:rPr>
          <w:t>Bộ luật lao động</w:t>
        </w:r>
      </w:ins>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2127"/>
        <w:gridCol w:w="7938"/>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ISM Code</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MLC 2006</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 xml:space="preserve">STCW </w:t>
            </w:r>
          </w:p>
          <w:p>
            <w:pPr>
              <w:pStyle w:val="Normal"/>
              <w:spacing w:lineRule="auto" w:line="252" w:before="60" w:after="60"/>
              <w:rPr>
                <w:rFonts w:ascii="Times New Roman" w:hAnsi="Times New Roman" w:cs="Times New Roman"/>
                <w:color w:val="FF0000"/>
                <w:szCs w:val="26"/>
              </w:rPr>
            </w:pPr>
            <w:r>
              <w:rPr>
                <w:rFonts w:cs="Times New Roman" w:ascii="Times New Roman" w:hAnsi="Times New Roman"/>
                <w:color w:val="FF0000"/>
                <w:szCs w:val="26"/>
              </w:rPr>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quốc tế về tiêu chuẩn đào tạo, cấp bằng chứng chỉ và trực ca cho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P.TCNS 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Phòng Tổ chức nhân sự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QLTV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P.TCNS</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del w:id="7" w:author="NSTV - Vosco" w:date="2023-09-20T14:14:00Z">
              <w:r>
                <w:rPr>
                  <w:rFonts w:cs="Times New Roman" w:ascii="Times New Roman" w:hAnsi="Times New Roman"/>
                  <w:szCs w:val="26"/>
                </w:rPr>
                <w:delText>Phòng Tổ chức nhân sự thuyền viên</w:delText>
              </w:r>
            </w:del>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del w:id="8" w:author="NSTV - Vosco" w:date="2023-09-20T14:19:00Z">
              <w:r>
                <w:rPr>
                  <w:rFonts w:cs="Times New Roman" w:ascii="Times New Roman" w:hAnsi="Times New Roman"/>
                  <w:szCs w:val="26"/>
                </w:rPr>
                <w:delText xml:space="preserve">Thuyền viên gồm các chức danh: </w:delText>
              </w:r>
            </w:del>
            <w:del w:id="9" w:author="NSTV - Vosco" w:date="2023-09-20T14:19:00Z">
              <w:r>
                <w:rPr>
                  <w:rFonts w:cs="Times New Roman" w:ascii="Times New Roman" w:hAnsi="Times New Roman"/>
                  <w:sz w:val="28"/>
                  <w:szCs w:val="28"/>
                </w:rPr>
                <w:delText xml:space="preserve">thuyền trưởng, đại phó, máy </w:delText>
              </w:r>
            </w:del>
            <w:commentRangeStart w:id="1"/>
            <w:del w:id="10" w:author="NSTV - Vosco" w:date="2023-09-20T14:19:00Z">
              <w:r>
                <w:rPr>
                  <w:rFonts w:cs="Times New Roman" w:ascii="Times New Roman" w:hAnsi="Times New Roman"/>
                  <w:sz w:val="28"/>
                  <w:szCs w:val="28"/>
                </w:rPr>
                <w:delText>trưởng</w:delText>
              </w:r>
            </w:del>
            <w:r>
              <w:rPr>
                <w:rStyle w:val="CommentReference"/>
                <w:rFonts w:eastAsia="Times New Roman" w:cs=".VnTime;Courier New" w:ascii=".VnTime;Courier New" w:hAnsi=".VnTime;Courier New"/>
                <w:vanish w:val="false"/>
              </w:rPr>
            </w:r>
            <w:commentRangeEnd w:id="1"/>
            <w:r>
              <w:commentReference w:id="1"/>
            </w:r>
            <w:del w:id="11" w:author="NSTV - Vosco" w:date="2023-09-20T14:19:00Z">
              <w:r>
                <w:rPr>
                  <w:rFonts w:cs="Times New Roman" w:ascii="Times New Roman" w:hAnsi="Times New Roman"/>
                  <w:sz w:val="28"/>
                  <w:szCs w:val="28"/>
                </w:rPr>
                <w:delText>, máy hai, sỹ quan boong, sỹ quan máy, thủy thủ, thợ máy, thợ bơm, bếp trưởng, cấp dưỡng… theo quy định của Bộ GTVT.</w:delText>
              </w:r>
            </w:del>
            <w:ins w:id="12" w:author="NSTV - Vosco" w:date="2023-09-20T14:19:00Z">
              <w:r>
                <w:rPr>
                  <w:rFonts w:cs="Times New Roman" w:ascii="Times New Roman" w:hAnsi="Times New Roman"/>
                  <w:sz w:val="28"/>
                  <w:szCs w:val="28"/>
                </w:rPr>
                <w:t xml:space="preserve"> </w:t>
              </w:r>
            </w:ins>
            <w:ins w:id="13" w:author="NSTV - Vosco" w:date="2023-09-20T14:19:00Z">
              <w:r>
                <w:rPr/>
                <w:t>Thuyền viên theo quy định là người</w:t>
              </w:r>
            </w:ins>
            <w:ins w:id="14" w:author="NSTV - Vosco" w:date="2023-09-20T14:23:00Z">
              <w:r>
                <w:rPr/>
                <w:t xml:space="preserve"> được huấn luyện, đào tạo</w:t>
              </w:r>
            </w:ins>
            <w:ins w:id="15" w:author="NSTV - Vosco" w:date="2023-09-20T14:19:00Z">
              <w:r>
                <w:rPr/>
                <w:t xml:space="preserve"> có trình độ nghiệp vụ</w:t>
              </w:r>
            </w:ins>
            <w:ins w:id="16" w:author="NSTV - Vosco" w:date="2023-09-20T14:28:00Z">
              <w:r>
                <w:rPr/>
                <w:t xml:space="preserve">, chuyên môn đáp ứng phù hợp với các </w:t>
              </w:r>
            </w:ins>
            <w:ins w:id="17" w:author="NSTV - Vosco" w:date="2023-09-20T14:19:00Z">
              <w:r>
                <w:rPr/>
                <w:t>Quy tắc của Công ước STCW</w:t>
              </w:r>
            </w:ins>
            <w:ins w:id="18" w:author="NSTV - Vosco" w:date="2023-09-20T14:21:00Z">
              <w:r>
                <w:rPr/>
                <w:t xml:space="preserve"> </w:t>
              </w:r>
            </w:ins>
            <w:ins w:id="19" w:author="NSTV - Vosco" w:date="2023-09-20T14:23:00Z">
              <w:r>
                <w:rPr/>
                <w:t>(</w:t>
              </w:r>
            </w:ins>
            <w:ins w:id="20" w:author="NSTV - Vosco" w:date="2023-09-20T14:21:00Z">
              <w:r>
                <w:rPr/>
                <w:t>78 / và các sửa đổi) và phải</w:t>
              </w:r>
            </w:ins>
            <w:ins w:id="21" w:author="NSTV - Vosco" w:date="2023-09-20T14:19:00Z">
              <w:r>
                <w:rPr/>
                <w:t xml:space="preserve"> hoàn thành khóa đào tạo chuyên môn do Bộ trưởng Bộ Giao thông vận tải quy định</w:t>
              </w:r>
            </w:ins>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938"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17">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8">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20">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1">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9">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22">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3">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ins w:id="22" w:author="Dong Lee" w:date="2023-09-21T16:33:00Z"/>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val="false"/>
          <w:i w:val="false"/>
          <w:sz w:val="28"/>
          <w:szCs w:val="28"/>
          <w:lang w:val="en-US" w:eastAsia="en-US"/>
          <w:ins w:id="24" w:author="Dong Lee" w:date="2023-09-21T16:33:00Z"/>
        </w:rPr>
      </w:pPr>
      <w:ins w:id="23" w:author="Dong Lee" w:date="2023-09-21T17:02:00Z">
        <w:r>
          <w:rPr/>
          <w:object w:dxaOrig="11613" w:dyaOrig="11972">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58.75pt;height:472.95pt" filled="f" o:ole="">
              <v:imagedata r:id="rId5" o:title=""/>
            </v:shape>
            <o:OLEObject Type="Embed" ProgID="" ShapeID="ole_rId4" DrawAspect="Content" ObjectID="_1248240681" r:id="rId4"/>
          </w:object>
        </w:r>
      </w:ins>
    </w:p>
    <w:p>
      <w:pPr>
        <w:pStyle w:val="Normal"/>
        <w:rPr>
          <w:rFonts w:ascii="Times New Roman" w:hAnsi="Times New Roman" w:cs="Times New Roman"/>
          <w:bCs/>
          <w:i/>
          <w:i/>
          <w:sz w:val="28"/>
          <w:szCs w:val="28"/>
          <w:lang w:val="en-US" w:eastAsia="en-US"/>
          <w:ins w:id="26" w:author="Dong Lee" w:date="2023-09-21T16:33:00Z"/>
        </w:rPr>
      </w:pPr>
      <w:ins w:id="25"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28" w:author="Dong Lee" w:date="2023-09-21T16:33:00Z"/>
        </w:rPr>
      </w:pPr>
      <w:ins w:id="27"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30" w:author="Dong Lee" w:date="2023-09-21T16:33:00Z"/>
        </w:rPr>
      </w:pPr>
      <w:ins w:id="29"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32" w:author="Dong Lee" w:date="2023-09-21T16:33:00Z"/>
        </w:rPr>
      </w:pPr>
      <w:ins w:id="31"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34" w:author="Dong Lee" w:date="2023-09-21T16:33:00Z"/>
        </w:rPr>
      </w:pPr>
      <w:ins w:id="33"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36" w:author="Dong Lee" w:date="2023-09-21T16:33:00Z"/>
        </w:rPr>
      </w:pPr>
      <w:ins w:id="35"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38" w:author="Dong Lee" w:date="2023-09-21T16:33:00Z"/>
        </w:rPr>
      </w:pPr>
      <w:ins w:id="37"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40" w:author="Dong Lee" w:date="2023-09-21T16:33:00Z"/>
        </w:rPr>
      </w:pPr>
      <w:ins w:id="39"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42" w:author="Dong Lee" w:date="2023-09-21T16:33:00Z"/>
        </w:rPr>
      </w:pPr>
      <w:ins w:id="41"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44" w:author="Dong Lee" w:date="2023-09-21T16:33:00Z"/>
        </w:rPr>
      </w:pPr>
      <w:ins w:id="43" w:author="Dong Lee" w:date="2023-09-21T16:33:00Z">
        <w:r>
          <w:rPr>
            <w:rFonts w:cs="Times New Roman" w:ascii="Times New Roman" w:hAnsi="Times New Roman"/>
            <w:bCs/>
            <w:i/>
            <w:sz w:val="28"/>
            <w:szCs w:val="28"/>
            <w:lang w:val="en-US" w:eastAsia="en-US"/>
          </w:rPr>
        </w:r>
      </w:ins>
    </w:p>
    <w:p>
      <w:pPr>
        <w:pStyle w:val="Normal"/>
        <w:rPr>
          <w:rFonts w:ascii="Times New Roman" w:hAnsi="Times New Roman" w:cs="Times New Roman"/>
          <w:bCs/>
          <w:i w:val="false"/>
          <w:i w:val="false"/>
          <w:sz w:val="28"/>
          <w:szCs w:val="28"/>
          <w:lang w:val="en-US" w:eastAsia="en-US"/>
        </w:rPr>
      </w:pPr>
      <w:r>
        <w:rPr>
          <w:rFonts w:cs="Times New Roman" w:ascii="Times New Roman" w:hAnsi="Times New Roman"/>
          <w:bCs/>
          <w:i w:val="false"/>
          <w:sz w:val="28"/>
          <w:szCs w:val="28"/>
          <w:lang w:val="en-US" w:eastAsia="en-US"/>
        </w:rPr>
      </w:r>
    </w:p>
    <w:p>
      <w:pPr>
        <w:pStyle w:val="Normal"/>
        <w:spacing w:before="120" w:after="240"/>
        <w:jc w:val="both"/>
        <w:rPr>
          <w:rFonts w:ascii="Times New Roman" w:hAnsi="Times New Roman" w:cs="Times New Roman"/>
          <w:b/>
          <w:bCs/>
          <w:sz w:val="28"/>
          <w:szCs w:val="28"/>
          <w:lang w:val="en-US" w:eastAsia="en-US"/>
        </w:rPr>
      </w:pPr>
      <w:r>
        <mc:AlternateContent>
          <mc:Choice Requires="wps">
            <w:drawing>
              <wp:anchor behindDoc="0" distT="0" distB="0" distL="114935" distR="114935" simplePos="0" locked="0" layoutInCell="1" allowOverlap="1" relativeHeight="16">
                <wp:simplePos x="0" y="0"/>
                <wp:positionH relativeFrom="column">
                  <wp:posOffset>4512310</wp:posOffset>
                </wp:positionH>
                <wp:positionV relativeFrom="paragraph">
                  <wp:posOffset>7956550</wp:posOffset>
                </wp:positionV>
                <wp:extent cx="1482725" cy="622300"/>
                <wp:effectExtent l="5715" t="5080" r="5080" b="5715"/>
                <wp:wrapNone/>
                <wp:docPr id="9"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wps:txbx>
                      <wps:bodyPr anchor="t">
                        <a:noAutofit/>
                      </wps:bodyPr>
                    </wps:wsp>
                  </a:graphicData>
                </a:graphic>
              </wp:anchor>
            </w:drawing>
          </mc:Choice>
          <mc:Fallback>
            <w:pict>
              <v:shape id="shape_0" ID="Flowchart: Document 19" fillcolor="white" stroked="t" o:allowincell="f" style="position:absolute;margin-left:355.3pt;margin-top:626.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bCs/>
          <w:sz w:val="28"/>
          <w:szCs w:val="28"/>
          <w:lang w:val="en-US" w:eastAsia="en-US"/>
        </w:rPr>
        <w:t>2. Diễn giải các bước</w:t>
      </w:r>
    </w:p>
    <w:tbl>
      <w:tblPr>
        <w:tblW w:w="10065" w:type="dxa"/>
        <w:jc w:val="left"/>
        <w:tblInd w:w="-459" w:type="dxa"/>
        <w:tblLayout w:type="fixed"/>
        <w:tblCellMar>
          <w:top w:w="0" w:type="dxa"/>
          <w:left w:w="108" w:type="dxa"/>
          <w:bottom w:w="0" w:type="dxa"/>
          <w:right w:w="108" w:type="dxa"/>
        </w:tblCellMar>
      </w:tblPr>
      <w:tblGrid>
        <w:gridCol w:w="2694"/>
        <w:gridCol w:w="5670"/>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szCs w:val="26"/>
              </w:rPr>
            </w:pPr>
            <w:r>
              <w:rPr>
                <w:rFonts w:cs="Times New Roman" w:ascii="Times New Roman" w:hAnsi="Times New Roman"/>
                <w:b/>
                <w:bCs/>
                <w:sz w:val="24"/>
                <w:szCs w:val="24"/>
                <w:lang w:val="en-US" w:eastAsia="en-US"/>
              </w:rPr>
              <w:t xml:space="preserve">Bước 1: </w:t>
            </w:r>
            <w:r>
              <w:rPr>
                <w:rFonts w:cs="Times New Roman" w:ascii="Times New Roman" w:hAnsi="Times New Roman"/>
                <w:szCs w:val="26"/>
              </w:rPr>
              <w:t>Xây dựng KH điều động</w:t>
            </w:r>
          </w:p>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rPr>
              <w:t xml:space="preserve">Hàng tháng, bộ phận quản lý thuyền viên </w:t>
            </w:r>
            <w:r>
              <w:rPr>
                <w:szCs w:val="26"/>
              </w:rPr>
              <w:t>xây dựng KH</w:t>
            </w:r>
            <w:r>
              <w:rPr>
                <w:szCs w:val="26"/>
                <w:lang w:val="vi-VN"/>
              </w:rPr>
              <w:t xml:space="preserve"> điều động </w:t>
            </w:r>
            <w:r>
              <w:rPr>
                <w:szCs w:val="26"/>
              </w:rPr>
              <w:t xml:space="preserve">thuyền viên </w:t>
            </w:r>
            <w:r>
              <w:rPr>
                <w:szCs w:val="26"/>
                <w:lang w:val="vi-VN"/>
              </w:rPr>
              <w:t xml:space="preserve">đáp </w:t>
            </w:r>
            <w:r>
              <w:rPr>
                <w:szCs w:val="26"/>
              </w:rPr>
              <w:t xml:space="preserve">ứng </w:t>
            </w:r>
            <w:del w:id="45" w:author="NSTV - Vosco" w:date="2023-09-20T14:33:00Z">
              <w:r>
                <w:rPr>
                  <w:szCs w:val="26"/>
                  <w:lang w:val="vi-VN"/>
                </w:rPr>
                <w:delText xml:space="preserve">ứng công ước MLC 2006, Thỏa ước lao động </w:delText>
              </w:r>
            </w:del>
            <w:ins w:id="46" w:author="NSTV - Vosco" w:date="2023-09-20T14:33:00Z">
              <w:r>
                <w:rPr>
                  <w:szCs w:val="26"/>
                </w:rPr>
                <w:t xml:space="preserve"> </w:t>
              </w:r>
            </w:ins>
            <w:r>
              <w:rPr>
                <w:szCs w:val="26"/>
              </w:rPr>
              <w:t>n</w:t>
            </w:r>
            <w:ins w:id="47" w:author="NSTV - Vosco" w:date="2023-09-20T14:33:00Z">
              <w:r>
                <w:rPr>
                  <w:szCs w:val="26"/>
                </w:rPr>
                <w:t xml:space="preserve">hu cầu khai thác tàu, phù hợp với quy chế quản lý và điều động thuyền viên </w:t>
              </w:r>
            </w:ins>
            <w:ins w:id="48" w:author="NSTV - Vosco" w:date="2023-09-20T14:35:00Z">
              <w:r>
                <w:rPr>
                  <w:szCs w:val="26"/>
                </w:rPr>
                <w:t>,</w:t>
              </w:r>
            </w:ins>
            <w:del w:id="49" w:author="NSTV - Vosco" w:date="2023-09-20T14:35:00Z">
              <w:r>
                <w:rPr>
                  <w:szCs w:val="26"/>
                </w:rPr>
                <w:delText xml:space="preserve">và </w:delText>
              </w:r>
            </w:del>
            <w:ins w:id="50" w:author="NSTV - Vosco" w:date="2023-09-20T14:35:00Z">
              <w:r>
                <w:rPr>
                  <w:szCs w:val="26"/>
                </w:rPr>
                <w:t xml:space="preserve"> phải </w:t>
              </w:r>
            </w:ins>
            <w:r>
              <w:rPr>
                <w:szCs w:val="26"/>
              </w:rPr>
              <w:t>trình TGĐ phê duyệt sau khi đc chấp thuận của Trưởng P.TCNS TV</w:t>
            </w:r>
            <w:r>
              <w:rPr>
                <w:rFonts w:cs="Times New Roman" w:ascii="Times New Roman" w:hAnsi="Times New Roman"/>
                <w:szCs w:val="26"/>
              </w:rPr>
              <w:t xml:space="preserve"> (theo mẫu BM.01-KHĐĐ)</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2: </w:t>
            </w:r>
            <w:r>
              <w:rPr>
                <w:szCs w:val="26"/>
              </w:rPr>
              <w:t>Lập</w:t>
            </w:r>
            <w:r>
              <w:rPr>
                <w:szCs w:val="26"/>
                <w:lang w:val="vi-VN"/>
              </w:rPr>
              <w:t xml:space="preserve"> danh sách thuyền viên điều động nhập/rời tàu, </w:t>
            </w:r>
            <w:r>
              <w:rPr>
                <w:szCs w:val="26"/>
              </w:rPr>
              <w:t xml:space="preserve">dự toán </w:t>
            </w:r>
            <w:r>
              <w:rPr>
                <w:szCs w:val="26"/>
                <w:lang w:val="vi-VN"/>
              </w:rPr>
              <w:t>chi phí</w:t>
            </w:r>
            <w:r>
              <w:rPr>
                <w:szCs w:val="26"/>
              </w:rPr>
              <w:t xml:space="preserve"> điều động trình TGĐ phê duyệt</w:t>
            </w:r>
            <w:r>
              <w:rPr>
                <w:rFonts w:cs="Times New Roman" w:ascii="Times New Roman" w:hAnsi="Times New Roman"/>
                <w:b/>
                <w:bCs/>
                <w:sz w:val="24"/>
                <w:szCs w:val="24"/>
                <w:lang w:val="en-US" w:eastAsia="en-US"/>
              </w:rPr>
              <w:t xml:space="preserve"> </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C</w:t>
            </w:r>
            <w:r>
              <w:rPr>
                <w:rFonts w:cs="Times New Roman" w:ascii="Times New Roman" w:hAnsi="Times New Roman"/>
                <w:szCs w:val="26"/>
                <w:lang w:val="nl-NL"/>
              </w:rPr>
              <w:t xml:space="preserve">ăn cứ KH tháng đã đc phê duyệt, theo nhu cầu thực tế/theo kế hoạch của tàu/theo HĐLĐ đã ký với TV..., bộ phận quản lý thuyền viên lập Danh sách thuyền viên điều động nhập/rời tàu (theo mẫu BM.02-DSTVĐĐ) </w:t>
            </w:r>
            <w:r>
              <w:rPr>
                <w:rFonts w:cs="Times New Roman" w:ascii="Times New Roman" w:hAnsi="Times New Roman"/>
                <w:szCs w:val="26"/>
                <w:lang w:val="vi-VN"/>
              </w:rPr>
              <w:t xml:space="preserve">và trình </w:t>
            </w:r>
            <w:r>
              <w:rPr>
                <w:rFonts w:cs="Times New Roman" w:ascii="Times New Roman" w:hAnsi="Times New Roman"/>
                <w:szCs w:val="26"/>
              </w:rPr>
              <w:t>TGĐ</w:t>
            </w:r>
            <w:ins w:id="51" w:author="NSTV - Vosco" w:date="2023-09-20T14:36:00Z">
              <w:r>
                <w:rPr>
                  <w:rFonts w:cs="Times New Roman" w:ascii="Times New Roman" w:hAnsi="Times New Roman"/>
                  <w:szCs w:val="26"/>
                </w:rPr>
                <w:t xml:space="preserve">/ người được TGĐ </w:t>
              </w:r>
            </w:ins>
            <w:commentRangeStart w:id="2"/>
            <w:ins w:id="52" w:author="NSTV - Vosco" w:date="2023-09-20T14:36:00Z">
              <w:r>
                <w:rPr>
                  <w:rFonts w:cs="Times New Roman" w:ascii="Times New Roman" w:hAnsi="Times New Roman"/>
                  <w:szCs w:val="26"/>
                </w:rPr>
                <w:t>uỷ</w:t>
              </w:r>
            </w:ins>
            <w:ins w:id="53" w:author="NSTV - Vosco" w:date="2023-09-20T15:04:00Z">
              <w:r>
                <w:rPr>
                  <w:rStyle w:val="CommentReference"/>
                  <w:rFonts w:eastAsia="Times New Roman" w:cs=".VnTime;Courier New" w:ascii=".VnTime;Courier New" w:hAnsi=".VnTime;Courier New"/>
                  <w:vanish w:val="false"/>
                </w:rPr>
              </w:r>
            </w:ins>
            <w:commentRangeEnd w:id="2"/>
            <w:r>
              <w:commentReference w:id="2"/>
            </w:r>
            <w:ins w:id="54" w:author="NSTV - Vosco" w:date="2023-09-20T14:36:00Z">
              <w:r>
                <w:rPr>
                  <w:rFonts w:cs="Times New Roman" w:ascii="Times New Roman" w:hAnsi="Times New Roman"/>
                  <w:szCs w:val="26"/>
                </w:rPr>
                <w:t xml:space="preserve"> quyền</w:t>
              </w:r>
            </w:ins>
            <w:r>
              <w:rPr>
                <w:rFonts w:cs="Times New Roman" w:ascii="Times New Roman" w:hAnsi="Times New Roman"/>
                <w:szCs w:val="26"/>
              </w:rPr>
              <w:t xml:space="preserve"> </w:t>
            </w:r>
            <w:r>
              <w:rPr>
                <w:rFonts w:cs="Times New Roman" w:ascii="Times New Roman" w:hAnsi="Times New Roman"/>
                <w:szCs w:val="26"/>
                <w:lang w:val="vi-VN"/>
              </w:rPr>
              <w:t>phê duyệt</w:t>
            </w:r>
            <w:r>
              <w:rPr>
                <w:rFonts w:cs="Times New Roman" w:ascii="Times New Roman" w:hAnsi="Times New Roman"/>
                <w:szCs w:val="26"/>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 xml:space="preserve">Bộ phận               QLTV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lang w:val="en-US" w:eastAsia="en-US"/>
              </w:rPr>
            </w:pPr>
            <w:r>
              <w:rPr>
                <w:rFonts w:cs="Times New Roman" w:ascii="Times New Roman" w:hAnsi="Times New Roman"/>
                <w:b/>
                <w:bCs/>
                <w:sz w:val="24"/>
                <w:szCs w:val="24"/>
                <w:lang w:val="en-US" w:eastAsia="en-US"/>
              </w:rPr>
              <w:t xml:space="preserve">Bước 3: </w:t>
            </w:r>
            <w:r>
              <w:rPr>
                <w:szCs w:val="26"/>
              </w:rPr>
              <w:t xml:space="preserve">Thông báo cho thuyền viên được điều động </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Bộ phận quản lý thuyền viên gọi điện trực tiếp hoặc có Giấy thông báo cho thuyền viên được điều động trước 07 ngày so với thời gian</w:t>
            </w:r>
            <w:ins w:id="55" w:author="NSTV - Vosco" w:date="2023-09-20T14:44:00Z">
              <w:r>
                <w:rPr>
                  <w:rFonts w:cs="Times New Roman" w:ascii="Times New Roman" w:hAnsi="Times New Roman"/>
                  <w:bCs/>
                  <w:szCs w:val="26"/>
                  <w:lang w:val="en-US" w:eastAsia="en-US"/>
                </w:rPr>
                <w:t xml:space="preserve"> dự kiến</w:t>
              </w:r>
            </w:ins>
            <w:r>
              <w:rPr>
                <w:rFonts w:cs="Times New Roman" w:ascii="Times New Roman" w:hAnsi="Times New Roman"/>
                <w:bCs/>
                <w:szCs w:val="26"/>
                <w:lang w:val="en-US" w:eastAsia="en-US"/>
              </w:rPr>
              <w:t xml:space="preserve"> thuyền viên </w:t>
            </w:r>
            <w:del w:id="56" w:author="NSTV - Vosco" w:date="2023-09-20T14:45:00Z">
              <w:r>
                <w:rPr>
                  <w:rFonts w:cs="Times New Roman" w:ascii="Times New Roman" w:hAnsi="Times New Roman"/>
                  <w:bCs/>
                  <w:szCs w:val="26"/>
                  <w:lang w:val="en-US" w:eastAsia="en-US"/>
                </w:rPr>
                <w:delText xml:space="preserve">phải </w:delText>
              </w:r>
            </w:del>
            <w:r>
              <w:rPr>
                <w:rFonts w:cs="Times New Roman" w:ascii="Times New Roman" w:hAnsi="Times New Roman"/>
                <w:bCs/>
                <w:szCs w:val="26"/>
                <w:lang w:val="en-US" w:eastAsia="en-US"/>
              </w:rPr>
              <w:t xml:space="preserve">nhập/rời tàu </w:t>
            </w:r>
            <w:r>
              <w:rPr>
                <w:rFonts w:cs="Times New Roman" w:ascii="Times New Roman" w:hAnsi="Times New Roman"/>
                <w:szCs w:val="26"/>
                <w:lang w:val="nl-NL"/>
              </w:rPr>
              <w:t xml:space="preserve">(theo mẫu </w:t>
            </w:r>
            <w:r>
              <w:rPr>
                <w:szCs w:val="26"/>
              </w:rPr>
              <w:t>BM03-TBĐĐ)</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4: </w:t>
            </w:r>
            <w:r>
              <w:rPr>
                <w:rFonts w:cs="Times New Roman" w:ascii="Times New Roman" w:hAnsi="Times New Roman"/>
                <w:bCs/>
                <w:szCs w:val="26"/>
                <w:lang w:val="en-US" w:eastAsia="en-US"/>
              </w:rPr>
              <w:t>Thực hiện thủ tục nhập</w:t>
            </w:r>
            <w:ins w:id="57" w:author="NSTV - Vosco" w:date="2023-09-20T14:45:00Z">
              <w:r>
                <w:rPr>
                  <w:rFonts w:cs="Times New Roman" w:ascii="Times New Roman" w:hAnsi="Times New Roman"/>
                  <w:bCs/>
                  <w:szCs w:val="26"/>
                  <w:lang w:val="en-US" w:eastAsia="en-US"/>
                </w:rPr>
                <w:t>/rời</w:t>
              </w:r>
            </w:ins>
            <w:r>
              <w:rPr>
                <w:rFonts w:cs="Times New Roman" w:ascii="Times New Roman" w:hAnsi="Times New Roman"/>
                <w:bCs/>
                <w:szCs w:val="26"/>
                <w:lang w:val="en-US" w:eastAsia="en-US"/>
              </w:rPr>
              <w:t xml:space="preserve"> tàu theo quy định</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 xml:space="preserve">Sau khi thuyền viên nhận được thông báo điều động, bộ phận quản lý thuyền viên làm thủ tục đối với thuyền viên nhập tàu theo quy định của quốc gia và quốc tế </w:t>
            </w:r>
            <w:r>
              <w:rPr>
                <w:rFonts w:cs="Times New Roman" w:ascii="Times New Roman" w:hAnsi="Times New Roman"/>
                <w:szCs w:val="26"/>
              </w:rPr>
              <w:t>(giấy khám sức khỏe, bằng cấp chứng chỉ…)</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5: </w:t>
            </w:r>
            <w:r>
              <w:rPr>
                <w:rFonts w:cs="Times New Roman" w:ascii="Times New Roman" w:hAnsi="Times New Roman"/>
                <w:szCs w:val="26"/>
                <w:lang w:val="nl-NL"/>
              </w:rPr>
              <w:t xml:space="preserve">Ký Hợp đồng/Phụ lục với thuyền viên làm việc </w:t>
            </w:r>
            <w:del w:id="58" w:author="NSTV - Vosco" w:date="2023-09-20T14:45:00Z">
              <w:r>
                <w:rPr>
                  <w:rFonts w:cs="Times New Roman" w:ascii="Times New Roman" w:hAnsi="Times New Roman"/>
                  <w:szCs w:val="26"/>
                  <w:lang w:val="nl-NL"/>
                </w:rPr>
                <w:delText xml:space="preserve">dưới </w:delText>
              </w:r>
            </w:del>
            <w:ins w:id="59" w:author="NSTV - Vosco" w:date="2023-09-20T14:45:00Z">
              <w:r>
                <w:rPr>
                  <w:rFonts w:cs="Times New Roman" w:ascii="Times New Roman" w:hAnsi="Times New Roman"/>
                  <w:szCs w:val="26"/>
                  <w:lang w:val="nl-NL"/>
                </w:rPr>
                <w:t>trên</w:t>
              </w:r>
            </w:ins>
            <w:r>
              <w:rPr>
                <w:rFonts w:cs="Times New Roman" w:ascii="Times New Roman" w:hAnsi="Times New Roman"/>
                <w:szCs w:val="26"/>
                <w:lang w:val="nl-NL"/>
              </w:rPr>
              <w:t xml:space="preserve"> tàu</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TGĐ/người được TGĐ ủy quyền ký Hợp đồng/Phụ lục </w:t>
            </w:r>
            <w:ins w:id="60" w:author="NSTV - Vosco" w:date="2023-09-20T14:46:00Z">
              <w:r>
                <w:rPr>
                  <w:rFonts w:cs="Times New Roman" w:ascii="Times New Roman" w:hAnsi="Times New Roman"/>
                  <w:bCs/>
                  <w:szCs w:val="26"/>
                  <w:lang w:val="en-US" w:eastAsia="en-US"/>
                </w:rPr>
                <w:t xml:space="preserve">HĐ </w:t>
              </w:r>
            </w:ins>
            <w:r>
              <w:rPr>
                <w:rFonts w:cs="Times New Roman" w:ascii="Times New Roman" w:hAnsi="Times New Roman"/>
                <w:bCs/>
                <w:szCs w:val="26"/>
                <w:lang w:val="en-US" w:eastAsia="en-US"/>
              </w:rPr>
              <w:t xml:space="preserve">với thuyền viên được điều động </w:t>
            </w:r>
            <w:del w:id="61" w:author="NSTV - Vosco" w:date="2023-09-20T14:46:00Z">
              <w:r>
                <w:rPr>
                  <w:rFonts w:cs="Times New Roman" w:ascii="Times New Roman" w:hAnsi="Times New Roman"/>
                  <w:bCs/>
                  <w:szCs w:val="26"/>
                  <w:lang w:val="en-US" w:eastAsia="en-US"/>
                </w:rPr>
                <w:delText xml:space="preserve">xuống </w:delText>
              </w:r>
            </w:del>
            <w:ins w:id="62" w:author="NSTV - Vosco" w:date="2023-09-20T14:46:00Z">
              <w:r>
                <w:rPr>
                  <w:rFonts w:cs="Times New Roman" w:ascii="Times New Roman" w:hAnsi="Times New Roman"/>
                  <w:bCs/>
                  <w:szCs w:val="26"/>
                  <w:lang w:val="en-US" w:eastAsia="en-US"/>
                </w:rPr>
                <w:t xml:space="preserve"> nhập </w:t>
              </w:r>
            </w:ins>
            <w:r>
              <w:rPr>
                <w:rFonts w:cs="Times New Roman" w:ascii="Times New Roman" w:hAnsi="Times New Roman"/>
                <w:bCs/>
                <w:szCs w:val="26"/>
                <w:lang w:val="en-US" w:eastAsia="en-US"/>
              </w:rPr>
              <w:t xml:space="preserve">tàu làm việc phù hợp quy định của quốc gia và quốc tế </w:t>
            </w:r>
            <w:r>
              <w:rPr>
                <w:rFonts w:cs="Times New Roman" w:ascii="Times New Roman" w:hAnsi="Times New Roman"/>
                <w:szCs w:val="26"/>
                <w:lang w:val="nl-NL"/>
              </w:rPr>
              <w:t xml:space="preserve">(theo mẫu </w:t>
            </w:r>
            <w:r>
              <w:rPr>
                <w:szCs w:val="26"/>
              </w:rPr>
              <w:t>BM04-HĐTV/PL.HĐTV)</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TGĐ/người được TGĐ ủy quyền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6: </w:t>
            </w:r>
            <w:r>
              <w:rPr>
                <w:rFonts w:cs="Times New Roman" w:ascii="Times New Roman" w:hAnsi="Times New Roman"/>
                <w:szCs w:val="26"/>
                <w:lang w:val="nl-NL"/>
              </w:rPr>
              <w:t>Lập Giấy điều động và trình ký</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P.TCNS TV lập Giấy điều động và trình ký </w:t>
            </w:r>
            <w:commentRangeStart w:id="3"/>
            <w:r>
              <w:rPr>
                <w:rFonts w:cs="Times New Roman" w:ascii="Times New Roman" w:hAnsi="Times New Roman"/>
                <w:bCs/>
                <w:szCs w:val="26"/>
                <w:lang w:val="en-US" w:eastAsia="en-US"/>
              </w:rPr>
              <w:t>TGĐ</w:t>
            </w:r>
            <w:r>
              <w:rPr>
                <w:rStyle w:val="CommentReference"/>
                <w:rFonts w:eastAsia="Times New Roman" w:cs=".VnTime;Courier New" w:ascii=".VnTime;Courier New" w:hAnsi=".VnTime;Courier New"/>
                <w:vanish w:val="false"/>
              </w:rPr>
            </w:r>
            <w:commentRangeEnd w:id="3"/>
            <w:r>
              <w:commentReference w:id="3"/>
            </w:r>
            <w:r>
              <w:rPr>
                <w:rFonts w:cs="Times New Roman" w:ascii="Times New Roman" w:hAnsi="Times New Roman"/>
                <w:bCs/>
                <w:szCs w:val="26"/>
                <w:lang w:val="en-US" w:eastAsia="en-US"/>
              </w:rPr>
              <w:t xml:space="preserve"> đối với thuyền viên có chức danh là thuyền trưởng, máy trưởng; Trưởng P.TCNS</w:t>
            </w:r>
            <w:ins w:id="63" w:author="NSTV - Vosco" w:date="2023-09-20T14:47:00Z">
              <w:r>
                <w:rPr>
                  <w:rFonts w:cs="Times New Roman" w:ascii="Times New Roman" w:hAnsi="Times New Roman"/>
                  <w:bCs/>
                  <w:szCs w:val="26"/>
                  <w:lang w:val="en-US" w:eastAsia="en-US"/>
                </w:rPr>
                <w:t>/ người được TGĐ uỷ quyền</w:t>
              </w:r>
            </w:ins>
            <w:r>
              <w:rPr>
                <w:rFonts w:cs="Times New Roman" w:ascii="Times New Roman" w:hAnsi="Times New Roman"/>
                <w:bCs/>
                <w:szCs w:val="26"/>
                <w:lang w:val="en-US" w:eastAsia="en-US"/>
              </w:rPr>
              <w:t xml:space="preserve"> ký Giấy điều động đối với thuyền viên có chức danh từ sỹ quan trở xuống </w:t>
            </w:r>
            <w:r>
              <w:rPr>
                <w:rFonts w:cs="Times New Roman" w:ascii="Times New Roman" w:hAnsi="Times New Roman"/>
                <w:szCs w:val="26"/>
                <w:lang w:val="nl-NL"/>
              </w:rPr>
              <w:t xml:space="preserve">(theo mẫu </w:t>
            </w:r>
            <w:r>
              <w:rPr>
                <w:szCs w:val="26"/>
              </w:rPr>
              <w:t>BM05-GĐĐTV)</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P.TCNS TV</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TGĐ</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Trưởng P.TCNS 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7: </w:t>
            </w:r>
            <w:r>
              <w:rPr>
                <w:rFonts w:cs="Times New Roman" w:ascii="Times New Roman" w:hAnsi="Times New Roman"/>
                <w:szCs w:val="26"/>
                <w:lang w:val="vi-VN"/>
              </w:rPr>
              <w:t xml:space="preserve">Bố trí </w:t>
            </w:r>
            <w:r>
              <w:rPr>
                <w:rFonts w:cs="Times New Roman" w:ascii="Times New Roman" w:hAnsi="Times New Roman"/>
                <w:szCs w:val="26"/>
              </w:rPr>
              <w:t xml:space="preserve">thuyền viên </w:t>
            </w:r>
            <w:r>
              <w:rPr>
                <w:rFonts w:cs="Times New Roman" w:ascii="Times New Roman" w:hAnsi="Times New Roman"/>
                <w:szCs w:val="26"/>
                <w:lang w:val="vi-VN"/>
              </w:rPr>
              <w:t>xuống tàu/rời tàu.</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del w:id="66" w:author="NSTV - Vosco" w:date="2023-09-20T14:48:00Z"/>
              </w:rPr>
            </w:pPr>
            <w:del w:id="64" w:author="NSTV - Vosco" w:date="2023-09-20T14:48:00Z">
              <w:r>
                <w:rPr>
                  <w:rFonts w:cs="Times New Roman" w:ascii="Times New Roman" w:hAnsi="Times New Roman"/>
                  <w:szCs w:val="26"/>
                  <w:lang w:val="vi-VN"/>
                </w:rPr>
                <w:delText>Bố trí xuống tàu đối với thuyền viên nhập tàu</w:delText>
              </w:r>
            </w:del>
            <w:del w:id="65" w:author="NSTV - Vosco" w:date="2023-09-20T14:48:00Z">
              <w:r>
                <w:rPr>
                  <w:rFonts w:cs="Times New Roman" w:ascii="Times New Roman" w:hAnsi="Times New Roman"/>
                  <w:szCs w:val="26"/>
                </w:rPr>
                <w:delText>.</w:delText>
              </w:r>
            </w:del>
          </w:p>
          <w:p>
            <w:pPr>
              <w:pStyle w:val="Normal"/>
              <w:spacing w:before="120" w:after="120"/>
              <w:jc w:val="both"/>
              <w:rPr>
                <w:rFonts w:ascii="Times New Roman" w:hAnsi="Times New Roman" w:cs="Times New Roman"/>
                <w:szCs w:val="26"/>
                <w:lang w:val="vi-VN"/>
                <w:del w:id="72" w:author="NSTV - Vosco" w:date="2023-09-20T14:48:00Z"/>
              </w:rPr>
            </w:pPr>
            <w:del w:id="67" w:author="NSTV - Vosco" w:date="2023-09-20T14:48:00Z">
              <w:r>
                <w:rPr>
                  <w:rFonts w:cs="Times New Roman" w:ascii="Times New Roman" w:hAnsi="Times New Roman"/>
                  <w:szCs w:val="26"/>
                  <w:lang w:val="vi-VN"/>
                </w:rPr>
                <w:delText>Thuyền viên rời tàu thực hiện công tác bàn giao đầy đủ theo từng chức danh cho thuyền viên nhập tàu. Tổ chức đưa thuyền viên rời tàu</w:delText>
              </w:r>
            </w:del>
            <w:del w:id="68" w:author="NSTV - Vosco" w:date="2023-09-20T14:48:00Z">
              <w:r>
                <w:rPr>
                  <w:rFonts w:cs="Times New Roman" w:ascii="Times New Roman" w:hAnsi="Times New Roman"/>
                  <w:szCs w:val="26"/>
                </w:rPr>
                <w:delText xml:space="preserve"> </w:delText>
              </w:r>
            </w:del>
            <w:del w:id="69" w:author="NSTV - Vosco" w:date="2023-09-20T14:48:00Z">
              <w:r>
                <w:rPr>
                  <w:rFonts w:cs="Times New Roman" w:ascii="Times New Roman" w:hAnsi="Times New Roman"/>
                  <w:szCs w:val="26"/>
                  <w:lang w:val="nl-NL"/>
                </w:rPr>
                <w:delText xml:space="preserve">(theo mẫu </w:delText>
              </w:r>
            </w:del>
            <w:del w:id="70" w:author="NSTV - Vosco" w:date="2023-09-20T14:48:00Z">
              <w:r>
                <w:rPr>
                  <w:rFonts w:cs="Times New Roman" w:ascii="Times New Roman" w:hAnsi="Times New Roman"/>
                  <w:szCs w:val="26"/>
                </w:rPr>
                <w:delText>BM06-BBBG)</w:delText>
              </w:r>
            </w:del>
            <w:del w:id="71" w:author="NSTV - Vosco" w:date="2023-09-20T14:48:00Z">
              <w:r>
                <w:rPr>
                  <w:rFonts w:cs="Times New Roman" w:ascii="Times New Roman" w:hAnsi="Times New Roman"/>
                  <w:szCs w:val="26"/>
                  <w:lang w:val="vi-VN"/>
                </w:rPr>
                <w:delText>.</w:delText>
              </w:r>
            </w:del>
          </w:p>
          <w:p>
            <w:pPr>
              <w:pStyle w:val="Normal"/>
              <w:spacing w:before="120" w:after="120"/>
              <w:jc w:val="both"/>
              <w:rPr>
                <w:rFonts w:ascii="Times New Roman" w:hAnsi="Times New Roman" w:cs="Times New Roman"/>
                <w:szCs w:val="26"/>
                <w:ins w:id="75" w:author="NSTV - Vosco" w:date="2023-09-20T14:48:00Z"/>
              </w:rPr>
            </w:pPr>
            <w:del w:id="73" w:author="NSTV - Vosco" w:date="2023-09-20T14:48:00Z">
              <w:r>
                <w:rPr>
                  <w:rFonts w:cs="Times New Roman" w:ascii="Times New Roman" w:hAnsi="Times New Roman"/>
                  <w:szCs w:val="26"/>
                </w:rPr>
                <w:delText>Lấy thuyền viên làm trung tâm, xây dựng chính sách, chế độ đối với thuyền viên rời tàu, hồi hương</w:delText>
              </w:r>
            </w:del>
            <w:ins w:id="74" w:author="NSTV - Vosco" w:date="2023-09-20T14:48:00Z">
              <w:r>
                <w:rPr>
                  <w:rFonts w:cs="Times New Roman" w:ascii="Times New Roman" w:hAnsi="Times New Roman"/>
                  <w:szCs w:val="26"/>
                </w:rPr>
                <w:t xml:space="preserve"> </w:t>
              </w:r>
            </w:ins>
          </w:p>
          <w:p>
            <w:pPr>
              <w:pStyle w:val="Normal"/>
              <w:spacing w:before="120" w:after="120"/>
              <w:jc w:val="both"/>
              <w:rPr>
                <w:rFonts w:ascii="Times New Roman" w:hAnsi="Times New Roman" w:cs="Times New Roman"/>
                <w:bCs/>
                <w:szCs w:val="26"/>
                <w:lang w:val="en-US" w:eastAsia="en-US"/>
              </w:rPr>
            </w:pPr>
            <w:ins w:id="76" w:author="NSTV - Vosco" w:date="2023-09-20T14:48:00Z">
              <w:r>
                <w:rPr>
                  <w:rFonts w:cs="Times New Roman" w:ascii="Times New Roman" w:hAnsi="Times New Roman"/>
                  <w:szCs w:val="26"/>
                </w:rPr>
                <w:t>Thực hiện bố trí, điều động TV nhập/rời tàu theo đúng quy chế Quản lý và điều động thuyền viên, trên cơ sở lấy TV làm trung tâm</w:t>
              </w:r>
            </w:ins>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P.TCNS TV</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rPr>
          <w:rFonts w:ascii="Times New Roman" w:hAnsi="Times New Roman" w:cs="Times New Roman"/>
          <w:b/>
          <w:bCs/>
          <w:sz w:val="28"/>
          <w:szCs w:val="28"/>
          <w:lang w:val="en-US" w:eastAsia="en-US"/>
          <w:del w:id="78" w:author="Dong Lee" w:date="2023-09-21T16:34:00Z"/>
        </w:rPr>
      </w:pPr>
      <w:del w:id="77"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0" w:author="Dong Lee" w:date="2023-09-21T16:34:00Z"/>
        </w:rPr>
      </w:pPr>
      <w:del w:id="79"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2" w:author="Dong Lee" w:date="2023-09-21T16:34:00Z"/>
        </w:rPr>
      </w:pPr>
      <w:del w:id="81"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4" w:author="Dong Lee" w:date="2023-09-21T16:34:00Z"/>
        </w:rPr>
      </w:pPr>
      <w:del w:id="83"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6" w:author="Dong Lee" w:date="2023-09-21T16:34:00Z"/>
        </w:rPr>
      </w:pPr>
      <w:del w:id="85"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8" w:author="Dong Lee" w:date="2023-09-21T16:34:00Z"/>
        </w:rPr>
      </w:pPr>
      <w:del w:id="87" w:author="Dong Lee" w:date="2023-09-21T16:34: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0" w:author="Dong Lee" w:date="2023-09-21T16:34:00Z"/>
        </w:rPr>
      </w:pPr>
      <w:del w:id="89" w:author="Dong Lee" w:date="2023-09-21T16:34:00Z">
        <w:r>
          <w:rPr>
            <w:rFonts w:cs="Times New Roman" w:ascii="Times New Roman" w:hAnsi="Times New Roman"/>
            <w:b/>
            <w:bCs/>
            <w:sz w:val="28"/>
            <w:szCs w:val="28"/>
            <w:lang w:val="en-US" w:eastAsia="en-US"/>
          </w:rPr>
        </w:r>
      </w:del>
    </w:p>
    <w:p>
      <w:pPr>
        <w:pStyle w:val="Normal"/>
        <w:jc w:val="center"/>
        <w:rPr>
          <w:rFonts w:ascii="Times New Roman" w:hAnsi="Times New Roman" w:cs="Times New Roman"/>
          <w:b/>
          <w:bCs/>
          <w:sz w:val="28"/>
          <w:szCs w:val="28"/>
          <w:lang w:val="vi-VN"/>
          <w:del w:id="94" w:author="Dong Lee" w:date="2023-09-21T16:34:00Z"/>
        </w:rPr>
      </w:pPr>
      <w:del w:id="91" w:author="Dong Lee" w:date="2023-09-21T16:34:00Z">
        <w:r>
          <w:rPr>
            <w:rFonts w:cs="Times New Roman" w:ascii="Times New Roman" w:hAnsi="Times New Roman"/>
            <w:b/>
            <w:bCs/>
            <w:sz w:val="28"/>
            <w:szCs w:val="28"/>
            <w:lang w:val="en-US" w:eastAsia="en-US"/>
          </w:rPr>
          <w:delText>SƠ ĐỒ Q</w:delText>
        </w:r>
      </w:del>
      <w:del w:id="92" w:author="Dong Lee" w:date="2023-09-21T16:34:00Z">
        <w:r>
          <w:rPr>
            <w:rFonts w:cs="Times New Roman" w:ascii="Times New Roman" w:hAnsi="Times New Roman"/>
            <w:b/>
            <w:bCs/>
            <w:sz w:val="28"/>
            <w:szCs w:val="28"/>
            <w:lang w:val="vi-VN" w:eastAsia="en-US"/>
          </w:rPr>
          <w:delText>UY</w:delText>
        </w:r>
      </w:del>
      <w:del w:id="93" w:author="Dong Lee" w:date="2023-09-21T16:34:00Z">
        <w:r>
          <w:rPr>
            <w:rFonts w:cs="Times New Roman" w:ascii="Times New Roman" w:hAnsi="Times New Roman"/>
            <w:b/>
            <w:bCs/>
            <w:sz w:val="28"/>
            <w:szCs w:val="28"/>
            <w:lang w:val="vi-VN"/>
          </w:rPr>
          <w:delText xml:space="preserve"> TRÌNH </w:delText>
        </w:r>
      </w:del>
      <w:r>
        <mc:AlternateContent>
          <mc:Choice Requires="wps">
            <w:drawing>
              <wp:anchor behindDoc="0" distT="0" distB="0" distL="114935" distR="114935" simplePos="0" locked="0" layoutInCell="1" allowOverlap="1" relativeHeight="15">
                <wp:simplePos x="0" y="0"/>
                <wp:positionH relativeFrom="column">
                  <wp:posOffset>6762750</wp:posOffset>
                </wp:positionH>
                <wp:positionV relativeFrom="paragraph">
                  <wp:posOffset>19050</wp:posOffset>
                </wp:positionV>
                <wp:extent cx="1600200" cy="314325"/>
                <wp:effectExtent l="0" t="0" r="0" b="0"/>
                <wp:wrapNone/>
                <wp:docPr id="10"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del w:id="96" w:author="Dong Lee" w:date="2023-09-21T16:34:00Z"/>
        </w:rPr>
      </w:pPr>
      <w:del w:id="9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98" w:author="Dong Lee" w:date="2023-09-21T16:34:00Z"/>
        </w:rPr>
      </w:pPr>
      <w:del w:id="97"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0" w:author="Dong Lee" w:date="2023-09-21T16:34:00Z"/>
        </w:rPr>
      </w:pPr>
      <w:del w:id="99"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2" w:author="Dong Lee" w:date="2023-09-21T16:34:00Z"/>
        </w:rPr>
      </w:pPr>
      <w:del w:id="101"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4" w:author="Dong Lee" w:date="2023-09-21T16:34:00Z"/>
        </w:rPr>
      </w:pPr>
      <w:del w:id="103"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6" w:author="Dong Lee" w:date="2023-09-21T16:34:00Z"/>
        </w:rPr>
      </w:pPr>
      <w:del w:id="10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8" w:author="Dong Lee" w:date="2023-09-21T16:34:00Z"/>
        </w:rPr>
      </w:pPr>
      <w:del w:id="107"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0" w:author="Dong Lee" w:date="2023-09-21T16:34:00Z"/>
        </w:rPr>
      </w:pPr>
      <w:del w:id="109"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2" w:author="Dong Lee" w:date="2023-09-21T16:34:00Z"/>
        </w:rPr>
      </w:pPr>
      <w:del w:id="111"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4" w:author="Dong Lee" w:date="2023-09-21T16:34:00Z"/>
        </w:rPr>
      </w:pPr>
      <w:del w:id="113"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6" w:author="Dong Lee" w:date="2023-09-21T16:34:00Z"/>
        </w:rPr>
      </w:pPr>
      <w:del w:id="11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8" w:author="Dong Lee" w:date="2023-09-21T16:34:00Z"/>
        </w:rPr>
      </w:pPr>
      <w:del w:id="117"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0" w:author="Dong Lee" w:date="2023-09-21T16:34:00Z"/>
        </w:rPr>
      </w:pPr>
      <w:del w:id="119"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2" w:author="Dong Lee" w:date="2023-09-21T16:34:00Z"/>
        </w:rPr>
      </w:pPr>
      <w:del w:id="121"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4" w:author="Dong Lee" w:date="2023-09-21T16:34:00Z"/>
        </w:rPr>
      </w:pPr>
      <w:del w:id="123"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6" w:author="Dong Lee" w:date="2023-09-21T16:34:00Z"/>
        </w:rPr>
      </w:pPr>
      <w:del w:id="12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8" w:author="Dong Lee" w:date="2023-09-21T16:34:00Z"/>
        </w:rPr>
      </w:pPr>
      <w:del w:id="127"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0" w:author="Dong Lee" w:date="2023-09-21T16:34:00Z"/>
        </w:rPr>
      </w:pPr>
      <w:del w:id="129"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2" w:author="Dong Lee" w:date="2023-09-21T16:34:00Z"/>
        </w:rPr>
      </w:pPr>
      <w:del w:id="131"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4" w:author="Dong Lee" w:date="2023-09-21T16:34:00Z"/>
        </w:rPr>
      </w:pPr>
      <w:del w:id="133"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6" w:author="Dong Lee" w:date="2023-09-21T16:34:00Z"/>
        </w:rPr>
      </w:pPr>
      <w:del w:id="13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8" w:author="Dong Lee" w:date="2023-09-21T16:34:00Z"/>
        </w:rPr>
      </w:pPr>
      <w:del w:id="137"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0" w:author="Dong Lee" w:date="2023-09-21T16:34:00Z"/>
        </w:rPr>
      </w:pPr>
      <w:del w:id="139"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2" w:author="Dong Lee" w:date="2023-09-21T16:34:00Z"/>
        </w:rPr>
      </w:pPr>
      <w:del w:id="141"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4" w:author="Dong Lee" w:date="2023-09-21T16:34:00Z"/>
        </w:rPr>
      </w:pPr>
      <w:del w:id="143"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6" w:author="Dong Lee" w:date="2023-09-21T16:34:00Z"/>
        </w:rPr>
      </w:pPr>
      <w:del w:id="145" w:author="Dong Lee" w:date="2023-09-21T16:34:00Z">
        <w:r>
          <w:rPr>
            <w:rFonts w:cs="Times New Roman" w:ascii="Times New Roman" w:hAnsi="Times New Roman"/>
            <w:b/>
            <w:bCs/>
            <w:sz w:val="28"/>
            <w:szCs w:val="28"/>
            <w:lang w:val="vi-VN"/>
          </w:rPr>
        </w:r>
      </w:del>
    </w:p>
    <w:p>
      <w:pPr>
        <w:pStyle w:val="Normal"/>
        <w:jc w:val="center"/>
        <w:rPr>
          <w:rFonts w:ascii="Times New Roman" w:hAnsi="Times New Roman" w:cs="Times New Roman"/>
          <w:sz w:val="28"/>
          <w:szCs w:val="28"/>
          <w:lang w:val="vi-VN"/>
        </w:rPr>
      </w:pPr>
      <w:del w:id="147" w:author="Dong Lee" w:date="2023-09-21T16:34:00Z">
        <w:r>
          <w:rPr>
            <w:rFonts w:eastAsia="Times New Roman" w:cs="Times New Roman" w:ascii="Times New Roman" w:hAnsi="Times New Roman"/>
            <w:b/>
            <w:bCs/>
            <w:sz w:val="28"/>
            <w:szCs w:val="28"/>
            <w:lang w:val="vi-VN"/>
          </w:rPr>
          <w:delText xml:space="preserve">               </w:delText>
        </w:r>
      </w:del>
      <w:del w:id="148" w:author="Dong Lee" w:date="2023-09-21T16:34:00Z">
        <w:r>
          <w:rPr>
            <w:rFonts w:eastAsia="Times New Roman" w:cs="Times New Roman" w:ascii="Times New Roman" w:hAnsi="Times New Roman"/>
            <w:sz w:val="28"/>
            <w:szCs w:val="28"/>
            <w:lang w:val="vi-VN"/>
          </w:rPr>
          <w:delText xml:space="preserve"> </w:delText>
        </w:r>
      </w:del>
    </w:p>
    <w:p>
      <w:pPr>
        <w:pStyle w:val="Bodytext21"/>
        <w:tabs>
          <w:tab w:val="clear" w:pos="720"/>
          <w:tab w:val="left" w:pos="709" w:leader="none"/>
        </w:tabs>
        <w:spacing w:lineRule="auto" w:line="264" w:before="360" w:after="240"/>
        <w:rPr>
          <w:b/>
          <w:bCs/>
          <w:sz w:val="28"/>
          <w:szCs w:val="28"/>
          <w:lang w:val="vi-VN"/>
        </w:rPr>
      </w:pPr>
      <w:r>
        <w:rPr>
          <w:b/>
          <w:bCs/>
          <w:sz w:val="28"/>
          <w:szCs w:val="28"/>
          <w:lang w:val="vi-VN"/>
        </w:rPr>
        <w:t>VI. Ma trận trách nhiệm RACI &amp; KPI quy trình</w:t>
      </w:r>
    </w:p>
    <w:tbl>
      <w:tblPr>
        <w:tblW w:w="10349" w:type="dxa"/>
        <w:jc w:val="left"/>
        <w:tblInd w:w="-743" w:type="dxa"/>
        <w:tblLayout w:type="fixed"/>
        <w:tblCellMar>
          <w:top w:w="0" w:type="dxa"/>
          <w:left w:w="108" w:type="dxa"/>
          <w:bottom w:w="0" w:type="dxa"/>
          <w:right w:w="108" w:type="dxa"/>
        </w:tblCellMar>
      </w:tblPr>
      <w:tblGrid>
        <w:gridCol w:w="596"/>
        <w:gridCol w:w="3374"/>
        <w:gridCol w:w="1021"/>
        <w:gridCol w:w="934"/>
        <w:gridCol w:w="993"/>
        <w:gridCol w:w="1417"/>
        <w:gridCol w:w="2014"/>
      </w:tblGrid>
      <w:tr>
        <w:trPr/>
        <w:tc>
          <w:tcPr>
            <w:tcW w:w="397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2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Bộ phận QLTV</w:t>
            </w:r>
          </w:p>
        </w:tc>
        <w:tc>
          <w:tcPr>
            <w:tcW w:w="9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P.TC NS</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Trưởng P.TCNS TV</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TGĐ/người được TGĐ ủy quyền</w:t>
            </w:r>
          </w:p>
        </w:tc>
        <w:tc>
          <w:tcPr>
            <w:tcW w:w="201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59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37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02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201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B1</w:t>
            </w:r>
          </w:p>
        </w:tc>
        <w:tc>
          <w:tcPr>
            <w:tcW w:w="337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Xây dựng KH điều động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B2</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Lập</w:t>
            </w:r>
            <w:r>
              <w:rPr>
                <w:lang w:val="vi-VN"/>
              </w:rPr>
              <w:t xml:space="preserve"> danh sách thuyền viên điều động nhập/rời tàu, </w:t>
            </w:r>
            <w:r>
              <w:rPr/>
              <w:t xml:space="preserve">dự toán </w:t>
            </w:r>
            <w:r>
              <w:rPr>
                <w:lang w:val="vi-VN"/>
              </w:rPr>
              <w:t>chi phí</w:t>
            </w:r>
            <w:r>
              <w:rPr/>
              <w:t xml:space="preserve"> điều động trình TGĐ phê duyệt</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B3</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Thông báo cho thuyền viên được điều động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w:t>
            </w:r>
          </w:p>
          <w:p>
            <w:pPr>
              <w:pStyle w:val="Bodytext21"/>
              <w:shd w:fill="auto" w:val="clear"/>
              <w:tabs>
                <w:tab w:val="clear" w:pos="720"/>
                <w:tab w:val="left" w:pos="709" w:leader="none"/>
              </w:tabs>
              <w:spacing w:lineRule="auto" w:line="264" w:before="120" w:after="120"/>
              <w:jc w:val="center"/>
              <w:rPr>
                <w:bCs/>
                <w:sz w:val="24"/>
                <w:szCs w:val="24"/>
                <w:highlight w:val="yellow"/>
              </w:rPr>
            </w:pPr>
            <w:r>
              <w:rPr>
                <w:bCs/>
              </w:rPr>
              <w:t xml:space="preserve"> </w:t>
            </w:r>
            <w:r>
              <w:rPr>
                <w:bCs/>
                <w:sz w:val="24"/>
                <w:szCs w:val="24"/>
              </w:rPr>
              <w:t xml:space="preserve">(trước 07 ngày so với thời gian </w:t>
            </w:r>
            <w:ins w:id="149" w:author="NSTV - Vosco" w:date="2023-09-20T14:49:00Z">
              <w:r>
                <w:rPr>
                  <w:bCs/>
                  <w:sz w:val="24"/>
                  <w:szCs w:val="24"/>
                </w:rPr>
                <w:t xml:space="preserve">dự kiến </w:t>
              </w:r>
            </w:ins>
            <w:del w:id="150" w:author="NSTV - Vosco" w:date="2023-09-20T14:49:00Z">
              <w:r>
                <w:rPr>
                  <w:bCs/>
                  <w:sz w:val="24"/>
                  <w:szCs w:val="24"/>
                </w:rPr>
                <w:delText xml:space="preserve">phải </w:delText>
              </w:r>
            </w:del>
            <w:r>
              <w:rPr>
                <w:bCs/>
                <w:sz w:val="24"/>
                <w:szCs w:val="24"/>
              </w:rPr>
              <w:t>nhập/rời tàu)</w:t>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B4</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bCs/>
                <w:lang w:val="en-US" w:eastAsia="en-US"/>
              </w:rPr>
              <w:t>Thực hiện thủ tục nhập</w:t>
            </w:r>
            <w:ins w:id="151" w:author="NSTV - Vosco" w:date="2023-09-20T14:49:00Z">
              <w:r>
                <w:rPr>
                  <w:bCs/>
                  <w:lang w:val="en-US" w:eastAsia="en-US"/>
                </w:rPr>
                <w:t>/rời</w:t>
              </w:r>
            </w:ins>
            <w:r>
              <w:rPr>
                <w:bCs/>
                <w:lang w:val="en-US" w:eastAsia="en-US"/>
              </w:rPr>
              <w:t xml:space="preserve"> tàu </w:t>
            </w:r>
            <w:del w:id="152" w:author="NSTV - Vosco" w:date="2023-09-20T14:49:00Z">
              <w:r>
                <w:rPr>
                  <w:bCs/>
                  <w:lang w:val="en-US" w:eastAsia="en-US"/>
                </w:rPr>
                <w:delText>theo quy định</w:delText>
              </w:r>
            </w:del>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1-2 ngày</w:t>
            </w:r>
          </w:p>
          <w:p>
            <w:pPr>
              <w:pStyle w:val="Bodytext21"/>
              <w:shd w:fill="auto" w:val="clear"/>
              <w:tabs>
                <w:tab w:val="clear" w:pos="720"/>
                <w:tab w:val="left" w:pos="709" w:leader="none"/>
              </w:tabs>
              <w:spacing w:lineRule="auto" w:line="264" w:before="120" w:after="120"/>
              <w:jc w:val="center"/>
              <w:rPr/>
            </w:pPr>
            <w:r>
              <w:rPr>
                <w:bCs/>
              </w:rPr>
              <w:t xml:space="preserve"> </w:t>
            </w:r>
            <w:r>
              <w:rPr>
                <w:bCs/>
                <w:sz w:val="24"/>
                <w:szCs w:val="24"/>
              </w:rPr>
              <w:t>(ngay sau khi TV nhận được điện thông báo điều động)</w:t>
            </w:r>
          </w:p>
        </w:tc>
      </w:tr>
      <w:tr>
        <w:trPr>
          <w:trHeight w:val="77" w:hRule="atLeast"/>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B5</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nl-NL"/>
              </w:rPr>
              <w:t xml:space="preserve">Ký Hợp đồng/Phụ lục với thuyền viên làm việc </w:t>
            </w:r>
            <w:del w:id="153" w:author="NSTV - Vosco" w:date="2023-09-20T14:50:00Z">
              <w:r>
                <w:rPr>
                  <w:lang w:val="nl-NL"/>
                </w:rPr>
                <w:delText xml:space="preserve">dưới </w:delText>
              </w:r>
            </w:del>
            <w:ins w:id="154" w:author="NSTV - Vosco" w:date="2023-09-20T14:50:00Z">
              <w:r>
                <w:rPr>
                  <w:lang w:val="nl-NL"/>
                </w:rPr>
                <w:t xml:space="preserve"> trên </w:t>
              </w:r>
            </w:ins>
            <w:r>
              <w:rPr>
                <w:lang w:val="nl-NL"/>
              </w:rPr>
              <w:t>tàu</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1-2 ngày</w:t>
            </w:r>
          </w:p>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 </w:t>
            </w:r>
            <w:r>
              <w:rPr>
                <w:bCs/>
                <w:sz w:val="24"/>
                <w:szCs w:val="24"/>
              </w:rPr>
              <w:t>(phù hợp thời gian theo KH của tàu)</w:t>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B6</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nl-NL"/>
              </w:rPr>
              <w:t>Lập Giấy điều động</w:t>
            </w:r>
            <w:ins w:id="155" w:author="NSTV - Vosco" w:date="2023-09-20T14:50:00Z">
              <w:r>
                <w:rPr>
                  <w:lang w:val="nl-NL"/>
                </w:rPr>
                <w:t xml:space="preserve"> / quyết định điều động</w:t>
              </w:r>
            </w:ins>
            <w:r>
              <w:rPr>
                <w:lang w:val="nl-NL"/>
              </w:rPr>
              <w:t xml:space="preserve"> và trình ký</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1 ngày</w:t>
            </w:r>
          </w:p>
        </w:tc>
      </w:tr>
      <w:tr>
        <w:trPr/>
        <w:tc>
          <w:tcPr>
            <w:tcW w:w="59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B7</w:t>
            </w:r>
          </w:p>
        </w:tc>
        <w:tc>
          <w:tcPr>
            <w:tcW w:w="337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vi-VN"/>
              </w:rPr>
              <w:t xml:space="preserve">Bố trí </w:t>
            </w:r>
            <w:r>
              <w:rPr/>
              <w:t xml:space="preserve">thuyền viên </w:t>
            </w:r>
            <w:del w:id="156" w:author="NSTV - Vosco" w:date="2023-09-20T14:50:00Z">
              <w:r>
                <w:rPr>
                  <w:lang w:val="vi-VN"/>
                </w:rPr>
                <w:delText xml:space="preserve">xuống </w:delText>
              </w:r>
            </w:del>
            <w:ins w:id="157" w:author="NSTV - Vosco" w:date="2023-09-20T14:50:00Z">
              <w:r>
                <w:rPr/>
                <w:t xml:space="preserve"> nhập </w:t>
              </w:r>
            </w:ins>
            <w:r>
              <w:rPr>
                <w:lang w:val="vi-VN"/>
              </w:rPr>
              <w:t>tàu/rời tàu</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c>
          <w:tcPr>
            <w:tcW w:w="10349" w:type="dxa"/>
            <w:gridSpan w:val="7"/>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i/>
              </w:rPr>
              <w:t>* T: là số ngày theo thực tế triển khai thực hiện hoạt động.</w:t>
            </w:r>
          </w:p>
        </w:tc>
      </w:tr>
    </w:tbl>
    <w:p>
      <w:pPr>
        <w:pStyle w:val="Bodytext21"/>
        <w:tabs>
          <w:tab w:val="clear" w:pos="720"/>
          <w:tab w:val="left" w:pos="709" w:leader="none"/>
        </w:tabs>
        <w:spacing w:lineRule="auto" w:line="264" w:before="0" w:after="0"/>
        <w:rPr>
          <w:b/>
          <w:bCs/>
          <w:sz w:val="10"/>
          <w:szCs w:val="10"/>
        </w:rPr>
      </w:pPr>
      <w:r>
        <w:rPr>
          <w:b/>
          <w:bCs/>
          <w:sz w:val="10"/>
          <w:szCs w:val="10"/>
        </w:rPr>
      </w:r>
    </w:p>
    <w:p>
      <w:pPr>
        <w:pStyle w:val="Bodytext21"/>
        <w:tabs>
          <w:tab w:val="clear" w:pos="720"/>
          <w:tab w:val="left" w:pos="709" w:leader="none"/>
        </w:tabs>
        <w:spacing w:lineRule="auto" w:line="252" w:before="840" w:after="360"/>
        <w:rPr>
          <w:b/>
          <w:bCs/>
          <w:sz w:val="28"/>
          <w:szCs w:val="28"/>
          <w:lang w:val="vi-VN"/>
        </w:rPr>
      </w:pPr>
      <w:r>
        <w:rPr>
          <w:b/>
          <w:bCs/>
          <w:sz w:val="28"/>
          <w:szCs w:val="28"/>
          <w:lang w:val="vi-VN"/>
        </w:rPr>
        <w:t>VII. Rủi ro và kiểm soát</w:t>
      </w:r>
    </w:p>
    <w:tbl>
      <w:tblPr>
        <w:tblW w:w="10206" w:type="dxa"/>
        <w:jc w:val="left"/>
        <w:tblInd w:w="-459" w:type="dxa"/>
        <w:tblLayout w:type="fixed"/>
        <w:tblCellMar>
          <w:top w:w="0" w:type="dxa"/>
          <w:left w:w="108" w:type="dxa"/>
          <w:bottom w:w="0" w:type="dxa"/>
          <w:right w:w="108" w:type="dxa"/>
        </w:tblCellMar>
      </w:tblPr>
      <w:tblGrid>
        <w:gridCol w:w="510"/>
        <w:gridCol w:w="1617"/>
        <w:gridCol w:w="2638"/>
        <w:gridCol w:w="2788"/>
        <w:gridCol w:w="2653"/>
      </w:tblGrid>
      <w:tr>
        <w:trPr>
          <w:tblHeader w:val="true"/>
          <w:trHeight w:val="414" w:hRule="atLeast"/>
        </w:trPr>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Xây dựng KH điều động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điều động không phù hợp với kế hoạch tầu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Thời gian điều động thuyền viên không khớp với thời gian tầu dừng tại cảng</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Cần có sự phối hợp với kế hoạch của tầu</w:t>
            </w:r>
          </w:p>
          <w:p>
            <w:pPr>
              <w:pStyle w:val="Bodytext21"/>
              <w:shd w:fill="auto" w:val="clear"/>
              <w:tabs>
                <w:tab w:val="clear" w:pos="720"/>
                <w:tab w:val="left" w:pos="709" w:leader="none"/>
              </w:tabs>
              <w:spacing w:lineRule="auto" w:line="252" w:before="80" w:after="80"/>
              <w:rPr>
                <w:sz w:val="24"/>
                <w:szCs w:val="24"/>
              </w:rPr>
            </w:pPr>
            <w:r>
              <w:rPr>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Lập</w:t>
            </w:r>
            <w:r>
              <w:rPr>
                <w:sz w:val="24"/>
                <w:szCs w:val="24"/>
                <w:lang w:val="vi-VN"/>
              </w:rPr>
              <w:t xml:space="preserve"> danh sách thuyền viên điều động nhập/rời tàu, </w:t>
            </w:r>
            <w:r>
              <w:rPr>
                <w:sz w:val="24"/>
                <w:szCs w:val="24"/>
              </w:rPr>
              <w:t xml:space="preserve">dự toán </w:t>
            </w:r>
            <w:r>
              <w:rPr>
                <w:sz w:val="24"/>
                <w:szCs w:val="24"/>
                <w:lang w:val="vi-VN"/>
              </w:rPr>
              <w:t>chi phí</w:t>
            </w:r>
            <w:r>
              <w:rPr>
                <w:sz w:val="24"/>
                <w:szCs w:val="24"/>
              </w:rPr>
              <w:t xml:space="preserve"> điều động trình TGĐ phê duyệt</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Thuyền viên được điều động không đáp ứng vị trí cần điều động</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ins w:id="159" w:author="NSTV - Vosco" w:date="2023-09-20T14:51:00Z"/>
              </w:rPr>
            </w:pPr>
            <w:del w:id="158" w:author="NSTV - Vosco" w:date="2023-09-20T14:51:00Z">
              <w:r>
                <w:rPr>
                  <w:bCs/>
                  <w:sz w:val="24"/>
                  <w:szCs w:val="24"/>
                </w:rPr>
                <w:delText>Thuyền viên cần rời tàu không đảm bảo quy định. Bố trí thuyền viên xuống tàu không phù hợp</w:delText>
              </w:r>
            </w:del>
          </w:p>
          <w:p>
            <w:pPr>
              <w:pStyle w:val="Bodytext21"/>
              <w:shd w:fill="auto" w:val="clear"/>
              <w:tabs>
                <w:tab w:val="clear" w:pos="720"/>
                <w:tab w:val="left" w:pos="709" w:leader="none"/>
              </w:tabs>
              <w:spacing w:lineRule="auto" w:line="252" w:before="80" w:after="80"/>
              <w:rPr>
                <w:bCs/>
                <w:sz w:val="24"/>
                <w:szCs w:val="24"/>
              </w:rPr>
            </w:pPr>
            <w:ins w:id="160" w:author="NSTV - Vosco" w:date="2023-09-20T14:51:00Z">
              <w:r>
                <w:rPr>
                  <w:bCs/>
                  <w:sz w:val="24"/>
                  <w:szCs w:val="24"/>
                </w:rPr>
                <w:t>Tàu vận hành, khai thác không an toàn, kém hiệu quả</w:t>
              </w:r>
            </w:ins>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ins w:id="161" w:author="NSTV - Vosco" w:date="2023-09-20T14:53:00Z"/>
              </w:rPr>
            </w:pPr>
            <w:r>
              <w:rPr>
                <w:bCs/>
                <w:sz w:val="24"/>
                <w:szCs w:val="24"/>
              </w:rPr>
              <w:t>Cần thường xuyên rà soát các chức danh, số lượng, thời gian để điều động nhập và rời tàu hợp lý</w:t>
            </w:r>
          </w:p>
          <w:p>
            <w:pPr>
              <w:pStyle w:val="Bodytext21"/>
              <w:shd w:fill="auto" w:val="clear"/>
              <w:tabs>
                <w:tab w:val="clear" w:pos="720"/>
                <w:tab w:val="left" w:pos="709" w:leader="none"/>
              </w:tabs>
              <w:spacing w:lineRule="auto" w:line="252" w:before="80" w:after="80"/>
              <w:rPr>
                <w:bCs/>
                <w:sz w:val="24"/>
                <w:szCs w:val="24"/>
              </w:rPr>
            </w:pPr>
            <w:ins w:id="162" w:author="NSTV - Vosco" w:date="2023-09-20T14:53:00Z">
              <w:r>
                <w:rPr>
                  <w:bCs/>
                  <w:sz w:val="24"/>
                  <w:szCs w:val="24"/>
                </w:rPr>
                <w:t xml:space="preserve">Thường xuyên mở các lớp huấn luyện, đào tạo để nâng cao </w:t>
              </w:r>
            </w:ins>
            <w:r>
              <w:rPr>
                <w:bCs/>
                <w:sz w:val="24"/>
                <w:szCs w:val="24"/>
              </w:rPr>
              <w:t>trình</w:t>
            </w:r>
            <w:ins w:id="163" w:author="NSTV - Vosco" w:date="2023-09-20T14:53:00Z">
              <w:r>
                <w:rPr>
                  <w:bCs/>
                  <w:sz w:val="24"/>
                  <w:szCs w:val="24"/>
                </w:rPr>
                <w:t xml:space="preserve"> độ chuyên môn, nghiệp vụ của TV</w:t>
              </w:r>
            </w:ins>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lang w:val="en-US" w:eastAsia="en-US"/>
              </w:rPr>
            </w:pPr>
            <w:r>
              <w:rPr>
                <w:rFonts w:cs="Times New Roman" w:ascii="Times New Roman" w:hAnsi="Times New Roman"/>
                <w:sz w:val="24"/>
                <w:szCs w:val="24"/>
              </w:rPr>
              <w:t xml:space="preserve">Thông báo cho thuyền viên được điều động </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Thông báo chậm tới thuyền viên, gọi điện thông báo không kịp thời</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Thuyền viên nhận được thông báo chậm không đủ thời gian chuẩn bị nhập/rời tàu</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Thông báo ít nhất trước 07 ngày cho thuyền viên đối với lịch phải nhập/rời tàu</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lang w:val="en-US" w:eastAsia="en-US"/>
              </w:rPr>
              <w:t>Thực hiện thủ tục nhập tàu theo quy định</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Thuyền viên chưa chuẩn bị đủ các giấy tờ, chứng chỉ bằng cấp theo quy định</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Làm chậm thời gian nếu thủ tục nhập tàu chưa được chuẩn bị đầy đủ </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ins w:id="165" w:author="NSTV - Vosco" w:date="2023-09-20T14:54:00Z"/>
              </w:rPr>
            </w:pPr>
            <w:del w:id="164" w:author="NSTV - Vosco" w:date="2023-09-20T14:54:00Z">
              <w:r>
                <w:rPr>
                  <w:bCs/>
                  <w:sz w:val="24"/>
                  <w:szCs w:val="24"/>
                </w:rPr>
                <w:delText>Cần yêu cầu các giấy tờ, chứng chỉ bằng cấp ngay khi gọi điện thông báo về việc nhập tàu của thuyền viên</w:delText>
              </w:r>
            </w:del>
          </w:p>
          <w:p>
            <w:pPr>
              <w:pStyle w:val="Bodytext21"/>
              <w:shd w:fill="auto" w:val="clear"/>
              <w:tabs>
                <w:tab w:val="clear" w:pos="720"/>
                <w:tab w:val="left" w:pos="709" w:leader="none"/>
              </w:tabs>
              <w:spacing w:lineRule="auto" w:line="252" w:before="80" w:after="80"/>
              <w:rPr>
                <w:bCs/>
                <w:sz w:val="24"/>
                <w:szCs w:val="24"/>
              </w:rPr>
            </w:pPr>
            <w:ins w:id="166" w:author="NSTV - Vosco" w:date="2023-09-20T14:54:00Z">
              <w:r>
                <w:rPr>
                  <w:bCs/>
                  <w:sz w:val="24"/>
                  <w:szCs w:val="24"/>
                </w:rPr>
                <w:t xml:space="preserve">Cần sát sao việc kiểm tra, giám sát </w:t>
              </w:r>
            </w:ins>
            <w:ins w:id="167" w:author="NSTV - Vosco" w:date="2023-09-20T14:57:00Z">
              <w:r>
                <w:rPr>
                  <w:bCs/>
                  <w:sz w:val="24"/>
                  <w:szCs w:val="24"/>
                </w:rPr>
                <w:t xml:space="preserve">ngày hết </w:t>
              </w:r>
            </w:ins>
            <w:ins w:id="168" w:author="NSTV - Vosco" w:date="2023-09-20T14:55:00Z">
              <w:r>
                <w:rPr>
                  <w:bCs/>
                  <w:sz w:val="24"/>
                  <w:szCs w:val="24"/>
                </w:rPr>
                <w:t>hạn của bằng cấp, các chứng chỉ TV qua phần mềm theo dõi.</w:t>
              </w:r>
            </w:ins>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color w:val="000000"/>
                <w:sz w:val="24"/>
                <w:szCs w:val="24"/>
              </w:rPr>
            </w:pPr>
            <w:r>
              <w:rPr>
                <w:bCs/>
                <w:color w:val="000000"/>
                <w:sz w:val="24"/>
                <w:szCs w:val="24"/>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Ký Hợp đồng/Phụ lục với thuyền viên làm việc dưới tàu</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Các điều khoản trong HĐ/PL chưa chặt chẽ</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 xml:space="preserve">Các điều khoản trong HĐ/PL chưa chặt chẽ, </w:t>
            </w:r>
            <w:del w:id="169" w:author="NSTV - Vosco" w:date="2023-09-20T14:58:00Z">
              <w:r>
                <w:rPr>
                  <w:bCs/>
                  <w:color w:val="000000"/>
                  <w:sz w:val="24"/>
                  <w:szCs w:val="24"/>
                </w:rPr>
                <w:delText>khi giải quyết các vấn đề không có có sở pháp lý bảo vệ</w:delText>
              </w:r>
            </w:del>
            <w:ins w:id="170" w:author="NSTV - Vosco" w:date="2023-09-20T14:58:00Z">
              <w:r>
                <w:rPr>
                  <w:bCs/>
                  <w:color w:val="000000"/>
                  <w:sz w:val="24"/>
                  <w:szCs w:val="24"/>
                </w:rPr>
                <w:t xml:space="preserve"> dễ xảy ra tranh chấp</w:t>
              </w:r>
            </w:ins>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Xây dựng các điều khoản trong HĐ/PL đảm bảo bám sát các quy định của quốc gia và quốc tế</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Lập Giấy điều động và trình ký</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Giấy điều động được lập và ban hành chậm, thông tin trong giấy điều động không đầy đủ/chính xác, giao cho thuyền viên ko kịp thời</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ins w:id="172" w:author="NSTV - Vosco" w:date="2023-09-20T14:58:00Z"/>
              </w:rPr>
            </w:pPr>
            <w:del w:id="171" w:author="NSTV - Vosco" w:date="2023-09-20T14:58:00Z">
              <w:r>
                <w:rPr>
                  <w:bCs/>
                  <w:sz w:val="24"/>
                  <w:szCs w:val="24"/>
                </w:rPr>
                <w:delText>Giấy điều động được lập và ban hành chậm, thông tin không đầy đủ, không chính xác dẫn đến việc bố trí thuyền viên nhập/rời tàu không kịp thời</w:delText>
              </w:r>
            </w:del>
          </w:p>
          <w:p>
            <w:pPr>
              <w:pStyle w:val="Bodytext21"/>
              <w:shd w:fill="auto" w:val="clear"/>
              <w:tabs>
                <w:tab w:val="clear" w:pos="720"/>
                <w:tab w:val="left" w:pos="709" w:leader="none"/>
              </w:tabs>
              <w:spacing w:lineRule="auto" w:line="264" w:before="80" w:after="80"/>
              <w:rPr>
                <w:bCs/>
                <w:sz w:val="24"/>
                <w:szCs w:val="24"/>
              </w:rPr>
            </w:pPr>
            <w:ins w:id="173" w:author="NSTV - Vosco" w:date="2023-09-20T14:58:00Z">
              <w:r>
                <w:rPr>
                  <w:bCs/>
                  <w:sz w:val="24"/>
                  <w:szCs w:val="24"/>
                </w:rPr>
                <w:t>Kéo dài thời gian làm thủ tục nhập tàu, ảnh hưởng đến kế hoạch khai thác</w:t>
              </w:r>
            </w:ins>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được thực hiện ngay sau khi đã ký xong HĐ/PL với thuyền viên. Cần rà soát nội dung thông tin đầy đủ, chính xác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vi-VN"/>
              </w:rPr>
              <w:t xml:space="preserve">Bố trí </w:t>
            </w:r>
            <w:r>
              <w:rPr>
                <w:sz w:val="24"/>
                <w:szCs w:val="24"/>
              </w:rPr>
              <w:t xml:space="preserve">thuyền viên </w:t>
            </w:r>
            <w:r>
              <w:rPr>
                <w:sz w:val="24"/>
                <w:szCs w:val="24"/>
                <w:lang w:val="vi-VN"/>
              </w:rPr>
              <w:t>xuống tàu/rời tàu.</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Bố trí thuyền viên xuống tàu không kịp thời gian như kế hoạch</w:t>
            </w:r>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rời tàu bàn giao không đầy đủ cho thuyền viên xuống tàu</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del w:id="175" w:author="NSTV - Vosco" w:date="2023-09-20T14:59:00Z"/>
              </w:rPr>
            </w:pPr>
            <w:del w:id="174" w:author="NSTV - Vosco" w:date="2023-09-20T14:59:00Z">
              <w:r>
                <w:rPr>
                  <w:bCs/>
                  <w:sz w:val="24"/>
                  <w:szCs w:val="24"/>
                </w:rPr>
                <w:delText>Phát sinh kế hoạch của tàu dẫn đến việc nhập/rời tàu của thuyền viên phải chờ đợi</w:delText>
              </w:r>
            </w:del>
          </w:p>
          <w:p>
            <w:pPr>
              <w:pStyle w:val="Bodytext21"/>
              <w:shd w:fill="auto" w:val="clear"/>
              <w:tabs>
                <w:tab w:val="clear" w:pos="720"/>
                <w:tab w:val="left" w:pos="709" w:leader="none"/>
              </w:tabs>
              <w:spacing w:lineRule="auto" w:line="264" w:before="80" w:after="80"/>
              <w:rPr>
                <w:bCs/>
                <w:sz w:val="24"/>
                <w:szCs w:val="24"/>
                <w:ins w:id="177" w:author="NSTV - Vosco" w:date="2023-09-20T14:59:00Z"/>
              </w:rPr>
            </w:pPr>
            <w:ins w:id="176" w:author="NSTV - Vosco" w:date="2023-09-20T14:59:00Z">
              <w:r>
                <w:rPr>
                  <w:bCs/>
                  <w:sz w:val="24"/>
                  <w:szCs w:val="24"/>
                </w:rPr>
                <w:t>Ảnh hưởng đến kế hoạch khai thác tàu</w:t>
              </w:r>
            </w:ins>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nhập tàu không nhận được bàn giao đầy đủ chi tiết từ thuyền viên rời tàu</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Có phương án ứng phó với các tình huống phát sinh</w:t>
            </w:r>
          </w:p>
          <w:p>
            <w:pPr>
              <w:pStyle w:val="Bodytext21"/>
              <w:shd w:fill="auto" w:val="clear"/>
              <w:tabs>
                <w:tab w:val="clear" w:pos="720"/>
                <w:tab w:val="left" w:pos="709" w:leader="none"/>
              </w:tabs>
              <w:spacing w:lineRule="auto" w:line="264" w:before="80" w:after="80"/>
              <w:rPr>
                <w:bCs/>
                <w:sz w:val="24"/>
                <w:szCs w:val="24"/>
              </w:rPr>
            </w:pPr>
            <w:r>
              <w:rPr>
                <w:bCs/>
                <w:sz w:val="24"/>
                <w:szCs w:val="24"/>
              </w:rPr>
              <w:t>Thuyền viên rời tàu khi bàn giao phải có sự kiểm soát chặt chẽ</w:t>
            </w:r>
          </w:p>
        </w:tc>
      </w:tr>
    </w:tbl>
    <w:p>
      <w:pPr>
        <w:pStyle w:val="Normal"/>
        <w:spacing w:lineRule="auto" w:line="252" w:before="240" w:after="240"/>
        <w:rPr/>
      </w:pPr>
      <w:r>
        <w:rPr>
          <w:b/>
          <w:color w:val="000000"/>
          <w:sz w:val="28"/>
          <w:szCs w:val="28"/>
          <w:lang w:val="pt-BR"/>
        </w:rPr>
        <w:t>VIII. Hồ sơ lưu:</w:t>
      </w:r>
      <w:r>
        <w:rPr/>
        <w:t xml:space="preserve">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thuyền viên được điều động</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Cán bộ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P.TCNS TV</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r>
          </w:p>
          <w:p>
            <w:pPr>
              <w:pStyle w:val="Normal"/>
              <w:spacing w:before="120" w:after="120"/>
              <w:jc w:val="center"/>
              <w:rPr/>
            </w:pPr>
            <w:r>
              <w:rPr>
                <w:rFonts w:cs="Times New Roman" w:ascii="Times New Roman" w:hAnsi="Times New Roman"/>
                <w:szCs w:val="26"/>
              </w:rPr>
              <w:t xml:space="preserve">Trong </w:t>
            </w:r>
            <w:r>
              <w:rPr>
                <w:rFonts w:cs="Times New Roman" w:ascii="Times New Roman" w:hAnsi="Times New Roman"/>
                <w:color w:val="FF0000"/>
                <w:szCs w:val="26"/>
              </w:rPr>
              <w:t>03</w:t>
            </w:r>
            <w:r>
              <w:rPr>
                <w:rFonts w:cs="Times New Roman" w:ascii="Times New Roman" w:hAnsi="Times New Roman"/>
                <w:szCs w:val="26"/>
              </w:rPr>
              <w:t xml:space="preserve"> năm</w:t>
            </w:r>
          </w:p>
          <w:p>
            <w:pPr>
              <w:pStyle w:val="Normal"/>
              <w:spacing w:before="120" w:after="120"/>
              <w:jc w:val="center"/>
              <w:rPr>
                <w:rFonts w:ascii="Times New Roman" w:hAnsi="Times New Roman" w:cs="Times New Roman"/>
                <w:color w:val="FF0000"/>
                <w:szCs w:val="26"/>
                <w:lang w:val="pt-BR"/>
              </w:rPr>
            </w:pPr>
            <w:r>
              <w:rPr>
                <w:rFonts w:cs="Times New Roman" w:ascii="Times New Roman" w:hAnsi="Times New Roman"/>
                <w:color w:val="FF0000"/>
                <w:szCs w:val="26"/>
                <w:lang w:val="pt-BR"/>
              </w:rPr>
            </w:r>
          </w:p>
        </w:tc>
      </w:tr>
    </w:tbl>
    <w:p>
      <w:pPr>
        <w:pStyle w:val="Normal"/>
        <w:spacing w:before="360" w:after="360"/>
        <w:rPr>
          <w:b/>
          <w:color w:val="000000"/>
          <w:sz w:val="28"/>
          <w:szCs w:val="28"/>
          <w:lang w:val="pt-BR"/>
        </w:rPr>
      </w:pPr>
      <w:r>
        <w:rPr>
          <w:b/>
          <w:color w:val="000000"/>
          <w:sz w:val="28"/>
          <w:szCs w:val="28"/>
          <w:lang w:val="pt-B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Kế hoạch điều động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szCs w:val="26"/>
              </w:rPr>
              <w:t>BM.01-KHĐĐ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Danh sách thuyền viên điều động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rFonts w:ascii="Times New Roman" w:hAnsi="Times New Roman" w:cs="Times New Roman"/>
                <w:szCs w:val="26"/>
                <w:lang w:val="nl-NL"/>
              </w:rPr>
            </w:pPr>
            <w:r>
              <w:rPr>
                <w:rFonts w:cs="Times New Roman" w:ascii="Times New Roman" w:hAnsi="Times New Roman"/>
                <w:szCs w:val="26"/>
                <w:lang w:val="nl-NL"/>
              </w:rPr>
              <w:t>BM.02-DSTVĐĐ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lang w:val="nl-NL"/>
              </w:rPr>
              <w:t>Thông báo điều động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0"/>
              <w:jc w:val="center"/>
              <w:rPr>
                <w:rFonts w:ascii="Times New Roman" w:hAnsi="Times New Roman" w:cs="Times New Roman"/>
                <w:szCs w:val="26"/>
              </w:rPr>
            </w:pPr>
            <w:r>
              <w:rPr>
                <w:rFonts w:cs="Times New Roman" w:ascii="Times New Roman" w:hAnsi="Times New Roman"/>
                <w:szCs w:val="26"/>
              </w:rPr>
              <w:t>BM03-TBĐĐ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Hợp đồng/Phụ lục ký với thuyền viên được điều động xuống tàu</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color w:val="000000"/>
                <w:szCs w:val="26"/>
              </w:rPr>
            </w:pPr>
            <w:r>
              <w:rPr>
                <w:rFonts w:cs="Times New Roman" w:ascii="Times New Roman" w:hAnsi="Times New Roman"/>
                <w:szCs w:val="26"/>
              </w:rPr>
              <w:t>BM04-HĐTV/PL.HĐTV</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Giấy điều động thuyền viên</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BM05-GĐĐTV</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Biên bản bàn giao</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rPr>
              <w:t>BM06-BBBG</w:t>
            </w:r>
          </w:p>
        </w:tc>
      </w:tr>
    </w:tbl>
    <w:p>
      <w:pPr>
        <w:pStyle w:val="Normal"/>
        <w:spacing w:before="120" w:after="12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sz w:val="28"/>
          <w:szCs w:val="28"/>
        </w:rPr>
        <w:t>Các quy định chi tiết về việc điều động nhập tàu/rời tàu đối với các chức danh: thuyền trưởng, sỹ quan boong, máy trưởng, sỹ quan máy, thuyền viên…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vanish/>
        </w:rPr>
      </w:pPr>
      <w:r>
        <w:rPr>
          <w:vanish/>
        </w:rPr>
      </w:r>
    </w:p>
    <w:sectPr>
      <w:headerReference w:type="default" r:id="rId6"/>
      <w:headerReference w:type="first" r:id="rId7"/>
      <w:footerReference w:type="default" r:id="rId8"/>
      <w:footerReference w:type="first" r:id="rId9"/>
      <w:type w:val="nextPage"/>
      <w:pgSz w:w="11906" w:h="16838"/>
      <w:pgMar w:left="1644" w:right="1077" w:gutter="0" w:header="720" w:top="776" w:footer="720" w:bottom="107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STV - Vosco" w:date="2023-09-20T15:00:00Z" w:initials="A">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Công ước STCW là Công ước quốc tế về tiêu chuẩn huấn luyện, cấp chứng chỉ và trực ca cho thuyền viên năm 1978 và các sửa đổi (Công ước STCW) – Theo thông tư 20//2023/TT-BGTVT hướng dẫn</w:t>
      </w:r>
    </w:p>
  </w:comment>
  <w:comment w:id="1" w:author="NSTV - Vosco" w:date="2023-09-20T15:07:00Z" w:initials="A">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TV được định nghĩa tổng quát theo hướng dẫn của thông tư 20/2023/TT-BGTVT</w:t>
      </w:r>
    </w:p>
  </w:comment>
  <w:comment w:id="2" w:author="NSTV - Vosco" w:date="2023-09-20T15:04:00Z" w:initials="A">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3" w:author="NSTV - Vosco" w:date="2023-09-20T15:05:00Z" w:initials="A">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Trong T/H TGĐ vì lý do nào đó không ký được thì người được TGĐ uỷ quyền có thể ký thay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03</w:t>
          </w:r>
          <w:r>
            <w:rPr>
              <w:rFonts w:cs="Times New Roman" w:ascii="Times New Roman" w:hAnsi="Times New Roman"/>
              <w:i/>
              <w:sz w:val="24"/>
            </w:rPr>
            <w:t>-ĐĐTV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4">
                <wp:simplePos x="0" y="0"/>
                <wp:positionH relativeFrom="column">
                  <wp:posOffset>-70485</wp:posOffset>
                </wp:positionH>
                <wp:positionV relativeFrom="paragraph">
                  <wp:posOffset>158115</wp:posOffset>
                </wp:positionV>
                <wp:extent cx="3886835" cy="523240"/>
                <wp:effectExtent l="0" t="0" r="0" b="0"/>
                <wp:wrapNone/>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03</w:t>
          </w:r>
          <w:r>
            <w:rPr>
              <w:rFonts w:cs="Times New Roman" w:ascii="Times New Roman" w:hAnsi="Times New Roman"/>
              <w:i/>
              <w:sz w:val="24"/>
            </w:rPr>
            <w:t>-ĐĐTV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trackRevisions/>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2023-09-21T10:14:00Z</dcterms:created>
  <dc:creator>Smart</dc:creator>
  <dc:description/>
  <cp:keywords/>
  <dc:language>en-US</dc:language>
  <cp:lastModifiedBy>Dong Lee</cp:lastModifiedBy>
  <cp:lastPrinted>2020-11-18T15:56:00Z</cp:lastPrinted>
  <dcterms:modified xsi:type="dcterms:W3CDTF">2023-09-21T17:02:00Z</dcterms:modified>
  <cp:revision>4</cp:revision>
  <dc:subject/>
  <dc:title/>
</cp:coreProperties>
</file>