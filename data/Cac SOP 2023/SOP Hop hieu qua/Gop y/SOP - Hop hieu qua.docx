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ADBCD" w14:textId="77777777" w:rsidR="00475CEC" w:rsidRPr="00527D9F" w:rsidRDefault="00475CEC" w:rsidP="00475CEC">
      <w:pPr>
        <w:pStyle w:val="Bodytext2"/>
        <w:tabs>
          <w:tab w:val="left" w:pos="709"/>
        </w:tabs>
        <w:spacing w:before="0" w:after="0" w:line="264" w:lineRule="auto"/>
        <w:jc w:val="center"/>
        <w:rPr>
          <w:b/>
          <w:bCs/>
          <w:sz w:val="40"/>
          <w:szCs w:val="40"/>
        </w:rPr>
      </w:pPr>
      <w:r w:rsidRPr="00527D9F">
        <w:rPr>
          <w:b/>
          <w:bCs/>
          <w:sz w:val="40"/>
          <w:szCs w:val="40"/>
        </w:rPr>
        <w:t>QUY TRÌNH</w:t>
      </w:r>
    </w:p>
    <w:p w14:paraId="4E9F183F" w14:textId="6D4FD31F" w:rsidR="00475CEC" w:rsidRPr="00527D9F" w:rsidRDefault="001C3C9D" w:rsidP="00475CEC">
      <w:pPr>
        <w:pStyle w:val="Bodytext2"/>
        <w:tabs>
          <w:tab w:val="left" w:pos="709"/>
        </w:tabs>
        <w:spacing w:before="0" w:after="0" w:line="264" w:lineRule="auto"/>
        <w:jc w:val="center"/>
        <w:rPr>
          <w:b/>
          <w:bCs/>
          <w:sz w:val="40"/>
          <w:szCs w:val="40"/>
          <w:lang w:val="vi-VN"/>
        </w:rPr>
      </w:pPr>
      <w:r w:rsidRPr="00527D9F">
        <w:rPr>
          <w:b/>
          <w:bCs/>
          <w:sz w:val="40"/>
          <w:szCs w:val="40"/>
          <w:lang w:val="vi-VN"/>
        </w:rPr>
        <w:t xml:space="preserve">TỔ CHỨC </w:t>
      </w:r>
      <w:r w:rsidR="007474AC" w:rsidRPr="00527D9F">
        <w:rPr>
          <w:b/>
          <w:bCs/>
          <w:sz w:val="40"/>
          <w:szCs w:val="40"/>
          <w:lang w:val="vi-VN"/>
        </w:rPr>
        <w:t>HỌP HIỆU QUẢ</w:t>
      </w:r>
    </w:p>
    <w:p w14:paraId="4871FB62" w14:textId="77777777" w:rsidR="00CD4ABC" w:rsidRPr="00527D9F" w:rsidRDefault="00CD4ABC" w:rsidP="00475CEC">
      <w:pPr>
        <w:pStyle w:val="Bodytext2"/>
        <w:tabs>
          <w:tab w:val="left" w:pos="709"/>
        </w:tabs>
        <w:spacing w:before="0" w:after="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527D9F" w14:paraId="3F2EEC63" w14:textId="77777777" w:rsidTr="00911375">
        <w:tc>
          <w:tcPr>
            <w:tcW w:w="2880" w:type="dxa"/>
            <w:tcBorders>
              <w:top w:val="single" w:sz="4" w:space="0" w:color="auto"/>
              <w:left w:val="single" w:sz="4" w:space="0" w:color="auto"/>
              <w:bottom w:val="single" w:sz="4" w:space="0" w:color="auto"/>
              <w:right w:val="single" w:sz="4" w:space="0" w:color="auto"/>
            </w:tcBorders>
          </w:tcPr>
          <w:p w14:paraId="57C5B7EA"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527D9F">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572D79A0"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527D9F">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069FE55E"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527D9F">
              <w:rPr>
                <w:rFonts w:ascii="Times New Roman" w:hAnsi="Times New Roman"/>
                <w:b/>
                <w:szCs w:val="26"/>
              </w:rPr>
              <w:t>PHÊ DUYỆT</w:t>
            </w:r>
          </w:p>
        </w:tc>
      </w:tr>
      <w:tr w:rsidR="00475CEC" w:rsidRPr="00527D9F" w14:paraId="18C1D2E9" w14:textId="77777777" w:rsidTr="00911375">
        <w:tc>
          <w:tcPr>
            <w:tcW w:w="2880" w:type="dxa"/>
            <w:tcBorders>
              <w:top w:val="single" w:sz="4" w:space="0" w:color="auto"/>
              <w:left w:val="single" w:sz="4" w:space="0" w:color="auto"/>
              <w:bottom w:val="single" w:sz="4" w:space="0" w:color="auto"/>
              <w:right w:val="single" w:sz="4" w:space="0" w:color="auto"/>
            </w:tcBorders>
          </w:tcPr>
          <w:p w14:paraId="062F765F" w14:textId="7AD7D87A" w:rsidR="00475CEC" w:rsidRPr="00527D9F" w:rsidRDefault="002C48CF"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Pr>
                <w:rFonts w:ascii="Times New Roman" w:hAnsi="Times New Roman"/>
                <w:b/>
                <w:bCs/>
                <w:szCs w:val="26"/>
                <w:lang w:val="vi-VN"/>
              </w:rPr>
              <w:t>Tổ SOP</w:t>
            </w:r>
            <w:r w:rsidR="00EA4B2C">
              <w:rPr>
                <w:rFonts w:ascii="Times New Roman" w:hAnsi="Times New Roman"/>
                <w:b/>
                <w:bCs/>
                <w:szCs w:val="26"/>
                <w:lang w:val="vi-VN"/>
              </w:rPr>
              <w:t xml:space="preserve"> VIMC</w:t>
            </w:r>
          </w:p>
        </w:tc>
        <w:tc>
          <w:tcPr>
            <w:tcW w:w="3357" w:type="dxa"/>
            <w:tcBorders>
              <w:top w:val="single" w:sz="4" w:space="0" w:color="auto"/>
              <w:left w:val="single" w:sz="4" w:space="0" w:color="auto"/>
              <w:bottom w:val="single" w:sz="4" w:space="0" w:color="auto"/>
              <w:right w:val="single" w:sz="4" w:space="0" w:color="auto"/>
            </w:tcBorders>
          </w:tcPr>
          <w:p w14:paraId="65219A33" w14:textId="131C2083" w:rsidR="00263134" w:rsidRPr="00527D9F" w:rsidRDefault="00911375" w:rsidP="00263134">
            <w:pPr>
              <w:tabs>
                <w:tab w:val="left" w:pos="496"/>
                <w:tab w:val="center" w:pos="2980"/>
                <w:tab w:val="right" w:pos="5961"/>
              </w:tabs>
              <w:spacing w:before="82" w:after="82"/>
              <w:ind w:left="-172" w:firstLine="172"/>
              <w:jc w:val="center"/>
              <w:rPr>
                <w:rFonts w:ascii="Times New Roman" w:hAnsi="Times New Roman"/>
                <w:b/>
                <w:bCs/>
                <w:szCs w:val="26"/>
              </w:rPr>
            </w:pPr>
            <w:proofErr w:type="spellStart"/>
            <w:r w:rsidRPr="00527D9F">
              <w:rPr>
                <w:rFonts w:ascii="Times New Roman" w:hAnsi="Times New Roman"/>
                <w:b/>
                <w:bCs/>
                <w:szCs w:val="26"/>
              </w:rPr>
              <w:t>Tổ</w:t>
            </w:r>
            <w:proofErr w:type="spellEnd"/>
            <w:r w:rsidRPr="00527D9F">
              <w:rPr>
                <w:rFonts w:ascii="Times New Roman" w:hAnsi="Times New Roman"/>
                <w:b/>
                <w:bCs/>
                <w:szCs w:val="26"/>
              </w:rPr>
              <w:t xml:space="preserve"> </w:t>
            </w:r>
            <w:proofErr w:type="spellStart"/>
            <w:r w:rsidRPr="00527D9F">
              <w:rPr>
                <w:rFonts w:ascii="Times New Roman" w:hAnsi="Times New Roman"/>
                <w:b/>
                <w:bCs/>
                <w:szCs w:val="26"/>
              </w:rPr>
              <w:t>trưởng</w:t>
            </w:r>
            <w:proofErr w:type="spellEnd"/>
            <w:r w:rsidRPr="00527D9F">
              <w:rPr>
                <w:rFonts w:ascii="Times New Roman" w:hAnsi="Times New Roman"/>
                <w:b/>
                <w:bCs/>
                <w:szCs w:val="26"/>
              </w:rPr>
              <w:t xml:space="preserve"> </w:t>
            </w:r>
            <w:proofErr w:type="spellStart"/>
            <w:r w:rsidRPr="00527D9F">
              <w:rPr>
                <w:rFonts w:ascii="Times New Roman" w:hAnsi="Times New Roman"/>
                <w:b/>
                <w:bCs/>
                <w:szCs w:val="26"/>
              </w:rPr>
              <w:t>Tổ</w:t>
            </w:r>
            <w:proofErr w:type="spellEnd"/>
            <w:r w:rsidRPr="00527D9F">
              <w:rPr>
                <w:rFonts w:ascii="Times New Roman" w:hAnsi="Times New Roman"/>
                <w:b/>
                <w:bCs/>
                <w:szCs w:val="26"/>
              </w:rPr>
              <w:t xml:space="preserve"> SOP VIMC</w:t>
            </w:r>
          </w:p>
        </w:tc>
        <w:tc>
          <w:tcPr>
            <w:tcW w:w="2977" w:type="dxa"/>
            <w:tcBorders>
              <w:top w:val="single" w:sz="4" w:space="0" w:color="auto"/>
              <w:left w:val="single" w:sz="4" w:space="0" w:color="auto"/>
              <w:bottom w:val="single" w:sz="4" w:space="0" w:color="auto"/>
              <w:right w:val="single" w:sz="4" w:space="0" w:color="auto"/>
            </w:tcBorders>
          </w:tcPr>
          <w:p w14:paraId="55257336" w14:textId="77777777" w:rsidR="00475CEC"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proofErr w:type="spellStart"/>
            <w:r w:rsidRPr="00527D9F">
              <w:rPr>
                <w:rFonts w:ascii="Times New Roman" w:hAnsi="Times New Roman"/>
                <w:b/>
                <w:bCs/>
                <w:szCs w:val="26"/>
              </w:rPr>
              <w:t>Tổng</w:t>
            </w:r>
            <w:proofErr w:type="spellEnd"/>
            <w:r w:rsidRPr="00527D9F">
              <w:rPr>
                <w:rFonts w:ascii="Times New Roman" w:hAnsi="Times New Roman"/>
                <w:b/>
                <w:bCs/>
                <w:szCs w:val="26"/>
              </w:rPr>
              <w:t xml:space="preserve"> </w:t>
            </w:r>
            <w:proofErr w:type="spellStart"/>
            <w:r w:rsidRPr="00527D9F">
              <w:rPr>
                <w:rFonts w:ascii="Times New Roman" w:hAnsi="Times New Roman"/>
                <w:b/>
                <w:bCs/>
                <w:szCs w:val="26"/>
              </w:rPr>
              <w:t>giám</w:t>
            </w:r>
            <w:proofErr w:type="spellEnd"/>
            <w:r w:rsidRPr="00527D9F">
              <w:rPr>
                <w:rFonts w:ascii="Times New Roman" w:hAnsi="Times New Roman"/>
                <w:b/>
                <w:bCs/>
                <w:szCs w:val="26"/>
              </w:rPr>
              <w:t xml:space="preserve"> </w:t>
            </w:r>
            <w:proofErr w:type="spellStart"/>
            <w:r w:rsidRPr="00527D9F">
              <w:rPr>
                <w:rFonts w:ascii="Times New Roman" w:hAnsi="Times New Roman"/>
                <w:b/>
                <w:bCs/>
                <w:szCs w:val="26"/>
              </w:rPr>
              <w:t>đốc</w:t>
            </w:r>
            <w:proofErr w:type="spellEnd"/>
          </w:p>
        </w:tc>
      </w:tr>
      <w:tr w:rsidR="00475CEC" w:rsidRPr="00527D9F" w14:paraId="30C17823" w14:textId="77777777" w:rsidTr="00911375">
        <w:tc>
          <w:tcPr>
            <w:tcW w:w="2880" w:type="dxa"/>
            <w:tcBorders>
              <w:top w:val="single" w:sz="4" w:space="0" w:color="auto"/>
              <w:left w:val="single" w:sz="4" w:space="0" w:color="auto"/>
              <w:bottom w:val="single" w:sz="4" w:space="0" w:color="auto"/>
              <w:right w:val="single" w:sz="4" w:space="0" w:color="auto"/>
            </w:tcBorders>
          </w:tcPr>
          <w:p w14:paraId="5EC4E486"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427FC524"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ABAD576"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C9BF279"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75B1E74B" w14:textId="336C8DF2"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tc>
        <w:tc>
          <w:tcPr>
            <w:tcW w:w="3357" w:type="dxa"/>
            <w:tcBorders>
              <w:top w:val="single" w:sz="4" w:space="0" w:color="auto"/>
              <w:left w:val="single" w:sz="4" w:space="0" w:color="auto"/>
              <w:bottom w:val="single" w:sz="4" w:space="0" w:color="auto"/>
              <w:right w:val="single" w:sz="4" w:space="0" w:color="auto"/>
            </w:tcBorders>
          </w:tcPr>
          <w:p w14:paraId="45031232"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1DDDC03"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574E1C61"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6AA3A567"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230D5D67" w14:textId="77777777" w:rsidR="00911375" w:rsidRPr="00527D9F"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proofErr w:type="spellStart"/>
            <w:r w:rsidRPr="00527D9F">
              <w:rPr>
                <w:rFonts w:ascii="Times New Roman" w:hAnsi="Times New Roman"/>
                <w:b/>
                <w:bCs/>
                <w:szCs w:val="26"/>
              </w:rPr>
              <w:t>Lê</w:t>
            </w:r>
            <w:proofErr w:type="spellEnd"/>
            <w:r w:rsidRPr="00527D9F">
              <w:rPr>
                <w:rFonts w:ascii="Times New Roman" w:hAnsi="Times New Roman"/>
                <w:b/>
                <w:bCs/>
                <w:szCs w:val="26"/>
              </w:rPr>
              <w:t xml:space="preserve"> </w:t>
            </w:r>
            <w:proofErr w:type="spellStart"/>
            <w:r w:rsidRPr="00527D9F">
              <w:rPr>
                <w:rFonts w:ascii="Times New Roman" w:hAnsi="Times New Roman"/>
                <w:b/>
                <w:bCs/>
                <w:szCs w:val="26"/>
              </w:rPr>
              <w:t>Đông</w:t>
            </w:r>
            <w:proofErr w:type="spellEnd"/>
          </w:p>
        </w:tc>
        <w:tc>
          <w:tcPr>
            <w:tcW w:w="2977" w:type="dxa"/>
            <w:tcBorders>
              <w:top w:val="single" w:sz="4" w:space="0" w:color="auto"/>
              <w:left w:val="single" w:sz="4" w:space="0" w:color="auto"/>
              <w:bottom w:val="single" w:sz="4" w:space="0" w:color="auto"/>
              <w:right w:val="single" w:sz="4" w:space="0" w:color="auto"/>
            </w:tcBorders>
          </w:tcPr>
          <w:p w14:paraId="52C4EAFE"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6778036A"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227DDFE"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4E7BFCA4"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597EF3C" w14:textId="77777777" w:rsidR="00475CEC" w:rsidRPr="00527D9F"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roofErr w:type="spellStart"/>
            <w:r w:rsidRPr="00527D9F">
              <w:rPr>
                <w:rFonts w:ascii="Times New Roman" w:hAnsi="Times New Roman"/>
                <w:b/>
                <w:bCs/>
                <w:szCs w:val="26"/>
              </w:rPr>
              <w:t>Nguyễn</w:t>
            </w:r>
            <w:proofErr w:type="spellEnd"/>
            <w:r w:rsidRPr="00527D9F">
              <w:rPr>
                <w:rFonts w:ascii="Times New Roman" w:hAnsi="Times New Roman"/>
                <w:b/>
                <w:bCs/>
                <w:szCs w:val="26"/>
              </w:rPr>
              <w:t xml:space="preserve"> </w:t>
            </w:r>
            <w:r w:rsidRPr="00527D9F">
              <w:rPr>
                <w:rFonts w:ascii="Times New Roman" w:hAnsi="Times New Roman"/>
                <w:b/>
                <w:bCs/>
                <w:szCs w:val="26"/>
                <w:lang w:val="vi-VN"/>
              </w:rPr>
              <w:t>Cảnh Tĩnh</w:t>
            </w:r>
          </w:p>
        </w:tc>
      </w:tr>
    </w:tbl>
    <w:p w14:paraId="092A980E" w14:textId="77777777" w:rsidR="00475CEC" w:rsidRPr="00527D9F" w:rsidRDefault="00475CEC" w:rsidP="00475CEC">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527D9F" w14:paraId="7A847AF6" w14:textId="77777777" w:rsidTr="00631CA0">
        <w:tc>
          <w:tcPr>
            <w:tcW w:w="1440" w:type="dxa"/>
          </w:tcPr>
          <w:p w14:paraId="4218138C" w14:textId="77777777" w:rsidR="00475CEC" w:rsidRPr="00527D9F" w:rsidRDefault="00475CEC" w:rsidP="00631CA0">
            <w:pPr>
              <w:spacing w:before="82" w:after="82"/>
              <w:jc w:val="center"/>
              <w:rPr>
                <w:rFonts w:ascii="Times New Roman" w:hAnsi="Times New Roman"/>
                <w:b/>
                <w:bCs/>
                <w:szCs w:val="26"/>
                <w:lang w:val="vi-VN"/>
              </w:rPr>
            </w:pPr>
            <w:r w:rsidRPr="00527D9F">
              <w:rPr>
                <w:rFonts w:ascii="Times New Roman" w:hAnsi="Times New Roman"/>
                <w:b/>
                <w:bCs/>
                <w:szCs w:val="26"/>
                <w:lang w:val="vi-VN"/>
              </w:rPr>
              <w:t>Phiên bản</w:t>
            </w:r>
          </w:p>
        </w:tc>
        <w:tc>
          <w:tcPr>
            <w:tcW w:w="1440" w:type="dxa"/>
          </w:tcPr>
          <w:p w14:paraId="30B2C01F" w14:textId="77777777" w:rsidR="00475CEC" w:rsidRPr="00527D9F" w:rsidRDefault="00475CEC" w:rsidP="00631CA0">
            <w:pPr>
              <w:spacing w:before="82" w:after="82"/>
              <w:jc w:val="center"/>
              <w:rPr>
                <w:rFonts w:ascii="Times New Roman" w:hAnsi="Times New Roman"/>
                <w:b/>
                <w:bCs/>
                <w:szCs w:val="26"/>
              </w:rPr>
            </w:pPr>
            <w:r w:rsidRPr="00527D9F">
              <w:rPr>
                <w:rFonts w:ascii="Times New Roman" w:hAnsi="Times New Roman"/>
                <w:b/>
                <w:bCs/>
                <w:szCs w:val="26"/>
              </w:rPr>
              <w:t>Trang</w:t>
            </w:r>
          </w:p>
        </w:tc>
        <w:tc>
          <w:tcPr>
            <w:tcW w:w="6300" w:type="dxa"/>
          </w:tcPr>
          <w:p w14:paraId="54812C11" w14:textId="77777777" w:rsidR="00475CEC" w:rsidRPr="00527D9F" w:rsidRDefault="00475CEC" w:rsidP="00631CA0">
            <w:pPr>
              <w:spacing w:before="82" w:after="82"/>
              <w:jc w:val="center"/>
              <w:rPr>
                <w:rFonts w:ascii="Times New Roman" w:hAnsi="Times New Roman"/>
                <w:b/>
                <w:bCs/>
                <w:szCs w:val="26"/>
                <w:lang w:val="vi-VN"/>
              </w:rPr>
            </w:pPr>
            <w:proofErr w:type="spellStart"/>
            <w:r w:rsidRPr="00527D9F">
              <w:rPr>
                <w:rFonts w:ascii="Times New Roman" w:hAnsi="Times New Roman"/>
                <w:b/>
                <w:bCs/>
                <w:szCs w:val="26"/>
              </w:rPr>
              <w:t>Nội</w:t>
            </w:r>
            <w:proofErr w:type="spellEnd"/>
            <w:r w:rsidRPr="00527D9F">
              <w:rPr>
                <w:rFonts w:ascii="Times New Roman" w:hAnsi="Times New Roman"/>
                <w:b/>
                <w:bCs/>
                <w:szCs w:val="26"/>
              </w:rPr>
              <w:t xml:space="preserve"> </w:t>
            </w:r>
            <w:r w:rsidRPr="00527D9F">
              <w:rPr>
                <w:rFonts w:ascii="Times New Roman" w:hAnsi="Times New Roman"/>
                <w:b/>
                <w:bCs/>
                <w:szCs w:val="26"/>
                <w:lang w:val="vi-VN"/>
              </w:rPr>
              <w:t>dung thay đổi</w:t>
            </w:r>
          </w:p>
        </w:tc>
      </w:tr>
      <w:tr w:rsidR="00475CEC" w:rsidRPr="00527D9F" w14:paraId="19D67FBB" w14:textId="77777777" w:rsidTr="00116014">
        <w:trPr>
          <w:trHeight w:val="1664"/>
        </w:trPr>
        <w:tc>
          <w:tcPr>
            <w:tcW w:w="1440" w:type="dxa"/>
          </w:tcPr>
          <w:p w14:paraId="476E3A0F" w14:textId="77777777" w:rsidR="00475CEC" w:rsidRPr="00527D9F" w:rsidRDefault="00475CEC" w:rsidP="00631CA0">
            <w:pPr>
              <w:jc w:val="center"/>
              <w:rPr>
                <w:rFonts w:ascii="Times New Roman" w:hAnsi="Times New Roman"/>
                <w:szCs w:val="26"/>
              </w:rPr>
            </w:pPr>
          </w:p>
        </w:tc>
        <w:tc>
          <w:tcPr>
            <w:tcW w:w="1440" w:type="dxa"/>
          </w:tcPr>
          <w:p w14:paraId="6AB633AE" w14:textId="77777777" w:rsidR="00475CEC" w:rsidRPr="00527D9F" w:rsidRDefault="00475CEC" w:rsidP="00631CA0">
            <w:pPr>
              <w:jc w:val="center"/>
              <w:rPr>
                <w:rFonts w:ascii="Times New Roman" w:hAnsi="Times New Roman"/>
                <w:szCs w:val="26"/>
              </w:rPr>
            </w:pPr>
          </w:p>
        </w:tc>
        <w:tc>
          <w:tcPr>
            <w:tcW w:w="6300" w:type="dxa"/>
          </w:tcPr>
          <w:p w14:paraId="6AE97911" w14:textId="77777777" w:rsidR="00475CEC" w:rsidRPr="00527D9F" w:rsidRDefault="00475CEC" w:rsidP="00631CA0">
            <w:pPr>
              <w:jc w:val="both"/>
              <w:rPr>
                <w:rFonts w:ascii="Times New Roman" w:hAnsi="Times New Roman"/>
                <w:szCs w:val="26"/>
                <w:lang w:val="vi-VN"/>
              </w:rPr>
            </w:pPr>
          </w:p>
        </w:tc>
      </w:tr>
    </w:tbl>
    <w:p w14:paraId="54EEFAD4" w14:textId="77777777" w:rsidR="00475CEC" w:rsidRPr="00527D9F" w:rsidRDefault="00475CEC" w:rsidP="00475CEC">
      <w:pPr>
        <w:pStyle w:val="Bodytext2"/>
        <w:tabs>
          <w:tab w:val="left" w:pos="709"/>
        </w:tabs>
        <w:spacing w:before="0" w:after="0" w:line="264" w:lineRule="auto"/>
        <w:rPr>
          <w:b/>
          <w:bCs/>
          <w:sz w:val="28"/>
          <w:szCs w:val="28"/>
        </w:rPr>
      </w:pPr>
    </w:p>
    <w:p w14:paraId="6F19854F" w14:textId="77777777" w:rsidR="00475CEC" w:rsidRPr="00527D9F" w:rsidRDefault="00475CEC" w:rsidP="00475CEC">
      <w:pPr>
        <w:pStyle w:val="Bodytext2"/>
        <w:tabs>
          <w:tab w:val="left" w:pos="709"/>
        </w:tabs>
        <w:spacing w:before="0" w:after="0" w:line="264" w:lineRule="auto"/>
        <w:rPr>
          <w:b/>
          <w:bCs/>
          <w:sz w:val="28"/>
          <w:szCs w:val="28"/>
        </w:rPr>
      </w:pPr>
      <w:r w:rsidRPr="00527D9F">
        <w:rPr>
          <w:b/>
          <w:bCs/>
          <w:sz w:val="28"/>
          <w:szCs w:val="28"/>
        </w:rPr>
        <w:tab/>
        <w:t xml:space="preserve">I. </w:t>
      </w:r>
      <w:proofErr w:type="spellStart"/>
      <w:r w:rsidRPr="00527D9F">
        <w:rPr>
          <w:b/>
          <w:bCs/>
          <w:sz w:val="28"/>
          <w:szCs w:val="28"/>
        </w:rPr>
        <w:t>Mục</w:t>
      </w:r>
      <w:proofErr w:type="spellEnd"/>
      <w:r w:rsidRPr="00527D9F">
        <w:rPr>
          <w:b/>
          <w:bCs/>
          <w:sz w:val="28"/>
          <w:szCs w:val="28"/>
        </w:rPr>
        <w:t xml:space="preserve"> </w:t>
      </w:r>
      <w:r w:rsidRPr="00527D9F">
        <w:rPr>
          <w:b/>
          <w:bCs/>
          <w:sz w:val="28"/>
          <w:szCs w:val="28"/>
          <w:lang w:val="vi-VN"/>
        </w:rPr>
        <w:t>tiêu</w:t>
      </w:r>
      <w:r w:rsidRPr="00527D9F">
        <w:rPr>
          <w:b/>
          <w:bCs/>
          <w:sz w:val="28"/>
          <w:szCs w:val="28"/>
        </w:rPr>
        <w:t xml:space="preserve"> </w:t>
      </w:r>
    </w:p>
    <w:p w14:paraId="51ED89ED" w14:textId="60A4C863" w:rsidR="002F0405" w:rsidRPr="00527D9F" w:rsidRDefault="00475CEC" w:rsidP="00911793">
      <w:pPr>
        <w:pStyle w:val="Bodytext2"/>
        <w:tabs>
          <w:tab w:val="left" w:pos="709"/>
        </w:tabs>
        <w:spacing w:before="0" w:after="0" w:line="264" w:lineRule="auto"/>
        <w:rPr>
          <w:bCs/>
          <w:sz w:val="28"/>
          <w:szCs w:val="28"/>
        </w:rPr>
      </w:pPr>
      <w:r w:rsidRPr="00527D9F">
        <w:rPr>
          <w:bCs/>
          <w:sz w:val="28"/>
          <w:szCs w:val="28"/>
          <w:lang w:val="vi-VN"/>
        </w:rPr>
        <w:tab/>
      </w:r>
      <w:r w:rsidRPr="00527D9F">
        <w:rPr>
          <w:bCs/>
          <w:sz w:val="28"/>
          <w:szCs w:val="28"/>
        </w:rPr>
        <w:t xml:space="preserve">- </w:t>
      </w:r>
      <w:r w:rsidRPr="00527D9F">
        <w:rPr>
          <w:bCs/>
          <w:sz w:val="28"/>
          <w:szCs w:val="28"/>
          <w:lang w:val="vi-VN"/>
        </w:rPr>
        <w:t xml:space="preserve">Hướng dẫn </w:t>
      </w:r>
      <w:r w:rsidR="007474AC" w:rsidRPr="00527D9F">
        <w:rPr>
          <w:bCs/>
          <w:sz w:val="28"/>
          <w:szCs w:val="28"/>
          <w:lang w:val="vi-VN"/>
        </w:rPr>
        <w:t>các bước thực hiện khi tổ chức cuộc họp định kỳ</w:t>
      </w:r>
      <w:r w:rsidR="00AA1FC4" w:rsidRPr="00527D9F">
        <w:rPr>
          <w:bCs/>
          <w:sz w:val="28"/>
          <w:szCs w:val="28"/>
          <w:lang w:val="vi-VN"/>
        </w:rPr>
        <w:t xml:space="preserve"> nhằm đảm</w:t>
      </w:r>
      <w:r w:rsidR="007474AC" w:rsidRPr="00527D9F">
        <w:rPr>
          <w:bCs/>
          <w:sz w:val="28"/>
          <w:szCs w:val="28"/>
          <w:lang w:val="vi-VN"/>
        </w:rPr>
        <w:t xml:space="preserve"> bảo</w:t>
      </w:r>
      <w:r w:rsidR="00AA1FC4" w:rsidRPr="00527D9F">
        <w:rPr>
          <w:bCs/>
          <w:sz w:val="28"/>
          <w:szCs w:val="28"/>
          <w:lang w:val="vi-VN"/>
        </w:rPr>
        <w:t xml:space="preserve"> các</w:t>
      </w:r>
      <w:r w:rsidR="00240D73" w:rsidRPr="00527D9F">
        <w:rPr>
          <w:bCs/>
          <w:sz w:val="28"/>
          <w:szCs w:val="28"/>
          <w:lang w:val="vi-VN"/>
        </w:rPr>
        <w:t xml:space="preserve"> mục tiêu</w:t>
      </w:r>
      <w:r w:rsidR="007474AC" w:rsidRPr="00527D9F">
        <w:rPr>
          <w:bCs/>
          <w:sz w:val="28"/>
          <w:szCs w:val="28"/>
          <w:lang w:val="vi-VN"/>
        </w:rPr>
        <w:t>:</w:t>
      </w:r>
      <w:r w:rsidR="00240D73" w:rsidRPr="00527D9F">
        <w:rPr>
          <w:bCs/>
          <w:sz w:val="28"/>
          <w:szCs w:val="28"/>
          <w:lang w:val="vi-VN"/>
        </w:rPr>
        <w:t xml:space="preserve"> tiết kiệm thời </w:t>
      </w:r>
      <w:r w:rsidR="00AA1FC4" w:rsidRPr="00527D9F">
        <w:rPr>
          <w:bCs/>
          <w:sz w:val="28"/>
          <w:szCs w:val="28"/>
          <w:lang w:val="vi-VN"/>
        </w:rPr>
        <w:t xml:space="preserve">gian, </w:t>
      </w:r>
      <w:r w:rsidR="00240D73" w:rsidRPr="00527D9F">
        <w:rPr>
          <w:bCs/>
          <w:sz w:val="28"/>
          <w:szCs w:val="28"/>
          <w:lang w:val="vi-VN"/>
        </w:rPr>
        <w:t>thể hiện tác phong chuyên nghiệp;</w:t>
      </w:r>
      <w:r w:rsidR="007474AC" w:rsidRPr="00527D9F">
        <w:rPr>
          <w:bCs/>
          <w:sz w:val="28"/>
          <w:szCs w:val="28"/>
          <w:lang w:val="vi-VN"/>
        </w:rPr>
        <w:t xml:space="preserve"> </w:t>
      </w:r>
      <w:r w:rsidR="00196EE0" w:rsidRPr="00527D9F">
        <w:rPr>
          <w:bCs/>
          <w:sz w:val="28"/>
          <w:szCs w:val="28"/>
          <w:lang w:val="vi-VN"/>
        </w:rPr>
        <w:t>phát huy</w:t>
      </w:r>
      <w:r w:rsidR="007474AC" w:rsidRPr="00527D9F">
        <w:rPr>
          <w:bCs/>
          <w:sz w:val="28"/>
          <w:szCs w:val="28"/>
          <w:lang w:val="vi-VN"/>
        </w:rPr>
        <w:t xml:space="preserve"> được các ý kiến tập thể</w:t>
      </w:r>
      <w:r w:rsidR="00240D73" w:rsidRPr="00527D9F">
        <w:rPr>
          <w:bCs/>
          <w:sz w:val="28"/>
          <w:szCs w:val="28"/>
          <w:lang w:val="vi-VN"/>
        </w:rPr>
        <w:t xml:space="preserve"> nhằm</w:t>
      </w:r>
      <w:r w:rsidR="007474AC" w:rsidRPr="00527D9F">
        <w:rPr>
          <w:bCs/>
          <w:sz w:val="28"/>
          <w:szCs w:val="28"/>
          <w:lang w:val="vi-VN"/>
        </w:rPr>
        <w:t xml:space="preserve"> </w:t>
      </w:r>
      <w:proofErr w:type="spellStart"/>
      <w:r w:rsidR="00240D73" w:rsidRPr="00527D9F">
        <w:rPr>
          <w:bCs/>
          <w:sz w:val="28"/>
          <w:szCs w:val="28"/>
        </w:rPr>
        <w:t>phát</w:t>
      </w:r>
      <w:proofErr w:type="spellEnd"/>
      <w:r w:rsidR="00240D73" w:rsidRPr="00527D9F">
        <w:rPr>
          <w:bCs/>
          <w:sz w:val="28"/>
          <w:szCs w:val="28"/>
        </w:rPr>
        <w:t xml:space="preserve"> </w:t>
      </w:r>
      <w:proofErr w:type="spellStart"/>
      <w:r w:rsidR="00240D73" w:rsidRPr="00527D9F">
        <w:rPr>
          <w:bCs/>
          <w:sz w:val="28"/>
          <w:szCs w:val="28"/>
        </w:rPr>
        <w:t>hiện</w:t>
      </w:r>
      <w:proofErr w:type="spellEnd"/>
      <w:r w:rsidR="00240D73" w:rsidRPr="00527D9F">
        <w:rPr>
          <w:bCs/>
          <w:sz w:val="28"/>
          <w:szCs w:val="28"/>
        </w:rPr>
        <w:t xml:space="preserve"> </w:t>
      </w:r>
      <w:proofErr w:type="spellStart"/>
      <w:r w:rsidR="00240D73" w:rsidRPr="00527D9F">
        <w:rPr>
          <w:bCs/>
          <w:sz w:val="28"/>
          <w:szCs w:val="28"/>
        </w:rPr>
        <w:t>và</w:t>
      </w:r>
      <w:proofErr w:type="spellEnd"/>
      <w:r w:rsidR="00240D73" w:rsidRPr="00527D9F">
        <w:rPr>
          <w:bCs/>
          <w:sz w:val="28"/>
          <w:szCs w:val="28"/>
        </w:rPr>
        <w:t xml:space="preserve"> </w:t>
      </w:r>
      <w:proofErr w:type="spellStart"/>
      <w:r w:rsidR="00240D73" w:rsidRPr="00527D9F">
        <w:rPr>
          <w:bCs/>
          <w:sz w:val="28"/>
          <w:szCs w:val="28"/>
        </w:rPr>
        <w:t>giải</w:t>
      </w:r>
      <w:proofErr w:type="spellEnd"/>
      <w:r w:rsidR="00240D73" w:rsidRPr="00527D9F">
        <w:rPr>
          <w:bCs/>
          <w:sz w:val="28"/>
          <w:szCs w:val="28"/>
        </w:rPr>
        <w:t xml:space="preserve"> </w:t>
      </w:r>
      <w:proofErr w:type="spellStart"/>
      <w:r w:rsidR="00240D73" w:rsidRPr="00527D9F">
        <w:rPr>
          <w:bCs/>
          <w:sz w:val="28"/>
          <w:szCs w:val="28"/>
        </w:rPr>
        <w:t>quyết</w:t>
      </w:r>
      <w:proofErr w:type="spellEnd"/>
      <w:r w:rsidR="00240D73" w:rsidRPr="00527D9F">
        <w:rPr>
          <w:bCs/>
          <w:sz w:val="28"/>
          <w:szCs w:val="28"/>
        </w:rPr>
        <w:t xml:space="preserve"> </w:t>
      </w:r>
      <w:proofErr w:type="spellStart"/>
      <w:r w:rsidR="00240D73" w:rsidRPr="00527D9F">
        <w:rPr>
          <w:bCs/>
          <w:sz w:val="28"/>
          <w:szCs w:val="28"/>
        </w:rPr>
        <w:t>các</w:t>
      </w:r>
      <w:proofErr w:type="spellEnd"/>
      <w:r w:rsidR="00240D73" w:rsidRPr="00527D9F">
        <w:rPr>
          <w:bCs/>
          <w:sz w:val="28"/>
          <w:szCs w:val="28"/>
        </w:rPr>
        <w:t xml:space="preserve"> </w:t>
      </w:r>
      <w:proofErr w:type="spellStart"/>
      <w:r w:rsidR="00240D73" w:rsidRPr="00527D9F">
        <w:rPr>
          <w:bCs/>
          <w:sz w:val="28"/>
          <w:szCs w:val="28"/>
        </w:rPr>
        <w:t>vấn</w:t>
      </w:r>
      <w:proofErr w:type="spellEnd"/>
      <w:r w:rsidR="00240D73" w:rsidRPr="00527D9F">
        <w:rPr>
          <w:bCs/>
          <w:sz w:val="28"/>
          <w:szCs w:val="28"/>
        </w:rPr>
        <w:t xml:space="preserve"> </w:t>
      </w:r>
      <w:r w:rsidR="00240D73" w:rsidRPr="00527D9F">
        <w:rPr>
          <w:bCs/>
          <w:sz w:val="28"/>
          <w:szCs w:val="28"/>
          <w:lang w:val="vi-VN"/>
        </w:rPr>
        <w:t xml:space="preserve">đề; </w:t>
      </w:r>
      <w:r w:rsidR="004966D9" w:rsidRPr="00527D9F">
        <w:rPr>
          <w:bCs/>
          <w:sz w:val="28"/>
          <w:szCs w:val="28"/>
          <w:lang w:val="vi-VN"/>
        </w:rPr>
        <w:t xml:space="preserve">phân </w:t>
      </w:r>
      <w:r w:rsidR="007474AC" w:rsidRPr="00527D9F">
        <w:rPr>
          <w:bCs/>
          <w:sz w:val="28"/>
          <w:szCs w:val="28"/>
          <w:lang w:val="vi-VN"/>
        </w:rPr>
        <w:t xml:space="preserve">giao và kiểm soát các nhiệm vụ </w:t>
      </w:r>
      <w:r w:rsidR="004966D9" w:rsidRPr="00527D9F">
        <w:rPr>
          <w:bCs/>
          <w:sz w:val="28"/>
          <w:szCs w:val="28"/>
          <w:lang w:val="vi-VN"/>
        </w:rPr>
        <w:t xml:space="preserve">từ cuộc họp </w:t>
      </w:r>
      <w:r w:rsidR="007474AC" w:rsidRPr="00527D9F">
        <w:rPr>
          <w:bCs/>
          <w:sz w:val="28"/>
          <w:szCs w:val="28"/>
          <w:lang w:val="vi-VN"/>
        </w:rPr>
        <w:t>một cách hiệu quả</w:t>
      </w:r>
      <w:r w:rsidR="006430C5" w:rsidRPr="00527D9F">
        <w:rPr>
          <w:bCs/>
          <w:sz w:val="28"/>
          <w:szCs w:val="28"/>
        </w:rPr>
        <w:t>.</w:t>
      </w:r>
    </w:p>
    <w:p w14:paraId="212DA445" w14:textId="77777777" w:rsidR="00475CEC" w:rsidRPr="00527D9F" w:rsidRDefault="00475CEC" w:rsidP="00475CEC">
      <w:pPr>
        <w:pStyle w:val="Bodytext2"/>
        <w:tabs>
          <w:tab w:val="left" w:pos="709"/>
        </w:tabs>
        <w:spacing w:before="0" w:after="0" w:line="264" w:lineRule="auto"/>
        <w:rPr>
          <w:b/>
          <w:bCs/>
          <w:sz w:val="28"/>
          <w:szCs w:val="28"/>
        </w:rPr>
      </w:pPr>
      <w:r w:rsidRPr="00527D9F">
        <w:rPr>
          <w:b/>
          <w:bCs/>
          <w:sz w:val="28"/>
          <w:szCs w:val="28"/>
        </w:rPr>
        <w:tab/>
        <w:t xml:space="preserve">II. </w:t>
      </w:r>
      <w:r w:rsidRPr="00527D9F">
        <w:rPr>
          <w:b/>
          <w:bCs/>
          <w:sz w:val="28"/>
          <w:szCs w:val="28"/>
          <w:lang w:val="vi-VN"/>
        </w:rPr>
        <w:t>P</w:t>
      </w:r>
      <w:proofErr w:type="spellStart"/>
      <w:r w:rsidRPr="00527D9F">
        <w:rPr>
          <w:b/>
          <w:bCs/>
          <w:sz w:val="28"/>
          <w:szCs w:val="28"/>
        </w:rPr>
        <w:t>hạm</w:t>
      </w:r>
      <w:proofErr w:type="spellEnd"/>
      <w:r w:rsidRPr="00527D9F">
        <w:rPr>
          <w:b/>
          <w:bCs/>
          <w:sz w:val="28"/>
          <w:szCs w:val="28"/>
        </w:rPr>
        <w:t xml:space="preserve"> vi</w:t>
      </w:r>
      <w:r w:rsidR="00770265" w:rsidRPr="00527D9F">
        <w:rPr>
          <w:b/>
          <w:bCs/>
          <w:sz w:val="28"/>
          <w:szCs w:val="28"/>
        </w:rPr>
        <w:t xml:space="preserve"> </w:t>
      </w:r>
      <w:proofErr w:type="spellStart"/>
      <w:r w:rsidR="00FE3D60" w:rsidRPr="00527D9F">
        <w:rPr>
          <w:b/>
          <w:bCs/>
          <w:sz w:val="28"/>
          <w:szCs w:val="28"/>
        </w:rPr>
        <w:t>điều</w:t>
      </w:r>
      <w:proofErr w:type="spellEnd"/>
      <w:r w:rsidR="00FE3D60" w:rsidRPr="00527D9F">
        <w:rPr>
          <w:b/>
          <w:bCs/>
          <w:sz w:val="28"/>
          <w:szCs w:val="28"/>
        </w:rPr>
        <w:t xml:space="preserve"> </w:t>
      </w:r>
      <w:proofErr w:type="spellStart"/>
      <w:r w:rsidR="00FE3D60" w:rsidRPr="00527D9F">
        <w:rPr>
          <w:b/>
          <w:bCs/>
          <w:sz w:val="28"/>
          <w:szCs w:val="28"/>
        </w:rPr>
        <w:t>chỉnh</w:t>
      </w:r>
      <w:proofErr w:type="spellEnd"/>
      <w:r w:rsidR="00FE3D60" w:rsidRPr="00527D9F">
        <w:rPr>
          <w:b/>
          <w:bCs/>
          <w:sz w:val="28"/>
          <w:szCs w:val="28"/>
        </w:rPr>
        <w:t xml:space="preserve">, </w:t>
      </w:r>
      <w:proofErr w:type="spellStart"/>
      <w:r w:rsidR="00FE3D60" w:rsidRPr="00527D9F">
        <w:rPr>
          <w:b/>
          <w:bCs/>
          <w:sz w:val="28"/>
          <w:szCs w:val="28"/>
        </w:rPr>
        <w:t>đối</w:t>
      </w:r>
      <w:proofErr w:type="spellEnd"/>
      <w:r w:rsidR="00FE3D60" w:rsidRPr="00527D9F">
        <w:rPr>
          <w:b/>
          <w:bCs/>
          <w:sz w:val="28"/>
          <w:szCs w:val="28"/>
        </w:rPr>
        <w:t xml:space="preserve"> </w:t>
      </w:r>
      <w:proofErr w:type="spellStart"/>
      <w:r w:rsidR="00FE3D60" w:rsidRPr="00527D9F">
        <w:rPr>
          <w:b/>
          <w:bCs/>
          <w:sz w:val="28"/>
          <w:szCs w:val="28"/>
        </w:rPr>
        <w:t>tượng</w:t>
      </w:r>
      <w:proofErr w:type="spellEnd"/>
      <w:r w:rsidR="00FE3D60" w:rsidRPr="00527D9F">
        <w:rPr>
          <w:b/>
          <w:bCs/>
          <w:sz w:val="28"/>
          <w:szCs w:val="28"/>
        </w:rPr>
        <w:t xml:space="preserve"> </w:t>
      </w:r>
      <w:proofErr w:type="spellStart"/>
      <w:r w:rsidR="00770265" w:rsidRPr="00527D9F">
        <w:rPr>
          <w:b/>
          <w:bCs/>
          <w:sz w:val="28"/>
          <w:szCs w:val="28"/>
        </w:rPr>
        <w:t>áp</w:t>
      </w:r>
      <w:proofErr w:type="spellEnd"/>
      <w:r w:rsidR="00770265" w:rsidRPr="00527D9F">
        <w:rPr>
          <w:b/>
          <w:bCs/>
          <w:sz w:val="28"/>
          <w:szCs w:val="28"/>
        </w:rPr>
        <w:t xml:space="preserve"> </w:t>
      </w:r>
      <w:proofErr w:type="spellStart"/>
      <w:r w:rsidR="00770265" w:rsidRPr="00527D9F">
        <w:rPr>
          <w:b/>
          <w:bCs/>
          <w:sz w:val="28"/>
          <w:szCs w:val="28"/>
        </w:rPr>
        <w:t>dụng</w:t>
      </w:r>
      <w:proofErr w:type="spellEnd"/>
    </w:p>
    <w:p w14:paraId="6A102896" w14:textId="067E457C" w:rsidR="00ED3E9D" w:rsidRPr="00527D9F" w:rsidRDefault="00475CEC" w:rsidP="00475CEC">
      <w:pPr>
        <w:pStyle w:val="Bodytext2"/>
        <w:tabs>
          <w:tab w:val="left" w:pos="709"/>
        </w:tabs>
        <w:spacing w:before="0" w:after="0" w:line="264" w:lineRule="auto"/>
        <w:rPr>
          <w:bCs/>
          <w:sz w:val="28"/>
          <w:szCs w:val="28"/>
          <w:lang w:val="vi-VN"/>
        </w:rPr>
      </w:pPr>
      <w:r w:rsidRPr="00527D9F">
        <w:rPr>
          <w:bCs/>
          <w:sz w:val="28"/>
          <w:szCs w:val="28"/>
        </w:rPr>
        <w:tab/>
      </w:r>
      <w:r w:rsidR="00FE3D60" w:rsidRPr="00527D9F">
        <w:rPr>
          <w:bCs/>
          <w:sz w:val="28"/>
          <w:szCs w:val="28"/>
        </w:rPr>
        <w:t xml:space="preserve">- </w:t>
      </w:r>
      <w:proofErr w:type="spellStart"/>
      <w:r w:rsidR="00FE3D60" w:rsidRPr="00527D9F">
        <w:rPr>
          <w:bCs/>
          <w:sz w:val="28"/>
          <w:szCs w:val="28"/>
        </w:rPr>
        <w:t>Quy</w:t>
      </w:r>
      <w:proofErr w:type="spellEnd"/>
      <w:r w:rsidR="00FE3D60" w:rsidRPr="00527D9F">
        <w:rPr>
          <w:bCs/>
          <w:sz w:val="28"/>
          <w:szCs w:val="28"/>
        </w:rPr>
        <w:t xml:space="preserve"> </w:t>
      </w:r>
      <w:proofErr w:type="spellStart"/>
      <w:r w:rsidR="00FE3D60" w:rsidRPr="00527D9F">
        <w:rPr>
          <w:bCs/>
          <w:sz w:val="28"/>
          <w:szCs w:val="28"/>
        </w:rPr>
        <w:t>trình</w:t>
      </w:r>
      <w:proofErr w:type="spellEnd"/>
      <w:r w:rsidR="00FE3D60" w:rsidRPr="00527D9F">
        <w:rPr>
          <w:bCs/>
          <w:sz w:val="28"/>
          <w:szCs w:val="28"/>
        </w:rPr>
        <w:t xml:space="preserve"> </w:t>
      </w:r>
      <w:proofErr w:type="spellStart"/>
      <w:r w:rsidR="00FE3D60" w:rsidRPr="00527D9F">
        <w:rPr>
          <w:bCs/>
          <w:sz w:val="28"/>
          <w:szCs w:val="28"/>
        </w:rPr>
        <w:t>này</w:t>
      </w:r>
      <w:proofErr w:type="spellEnd"/>
      <w:r w:rsidR="00FE3D60" w:rsidRPr="00527D9F">
        <w:rPr>
          <w:bCs/>
          <w:sz w:val="28"/>
          <w:szCs w:val="28"/>
        </w:rPr>
        <w:t xml:space="preserve"> </w:t>
      </w:r>
      <w:proofErr w:type="spellStart"/>
      <w:r w:rsidR="002231C5" w:rsidRPr="00527D9F">
        <w:rPr>
          <w:bCs/>
          <w:sz w:val="28"/>
          <w:szCs w:val="28"/>
        </w:rPr>
        <w:t>áp</w:t>
      </w:r>
      <w:proofErr w:type="spellEnd"/>
      <w:r w:rsidR="002231C5" w:rsidRPr="00527D9F">
        <w:rPr>
          <w:bCs/>
          <w:sz w:val="28"/>
          <w:szCs w:val="28"/>
        </w:rPr>
        <w:t xml:space="preserve"> </w:t>
      </w:r>
      <w:proofErr w:type="spellStart"/>
      <w:r w:rsidR="002231C5" w:rsidRPr="00527D9F">
        <w:rPr>
          <w:bCs/>
          <w:sz w:val="28"/>
          <w:szCs w:val="28"/>
        </w:rPr>
        <w:t>dụng</w:t>
      </w:r>
      <w:proofErr w:type="spellEnd"/>
      <w:r w:rsidR="002231C5" w:rsidRPr="00527D9F">
        <w:rPr>
          <w:bCs/>
          <w:sz w:val="28"/>
          <w:szCs w:val="28"/>
        </w:rPr>
        <w:t xml:space="preserve"> </w:t>
      </w:r>
      <w:proofErr w:type="spellStart"/>
      <w:r w:rsidR="002231C5" w:rsidRPr="00527D9F">
        <w:rPr>
          <w:bCs/>
          <w:sz w:val="28"/>
          <w:szCs w:val="28"/>
        </w:rPr>
        <w:t>cho</w:t>
      </w:r>
      <w:proofErr w:type="spellEnd"/>
      <w:r w:rsidR="00E87CE8" w:rsidRPr="00527D9F">
        <w:rPr>
          <w:bCs/>
          <w:sz w:val="28"/>
          <w:szCs w:val="28"/>
          <w:lang w:val="vi-VN"/>
        </w:rPr>
        <w:t xml:space="preserve"> công tác tổ chức các cuộc họp tại Tổng công ty Hàng hải Việt Nam - CTCP (VIMC) và các Doanh nghiệp thành viên.</w:t>
      </w:r>
    </w:p>
    <w:p w14:paraId="50C001E5" w14:textId="004FD2E3" w:rsidR="00A66444" w:rsidRPr="00527D9F" w:rsidRDefault="00475CEC" w:rsidP="00475CEC">
      <w:pPr>
        <w:pStyle w:val="Bodytext2"/>
        <w:tabs>
          <w:tab w:val="left" w:pos="709"/>
        </w:tabs>
        <w:spacing w:before="0" w:after="0" w:line="264" w:lineRule="auto"/>
        <w:rPr>
          <w:b/>
          <w:bCs/>
          <w:sz w:val="28"/>
          <w:szCs w:val="28"/>
        </w:rPr>
      </w:pPr>
      <w:r w:rsidRPr="00527D9F">
        <w:rPr>
          <w:bCs/>
          <w:sz w:val="28"/>
          <w:szCs w:val="28"/>
        </w:rPr>
        <w:tab/>
      </w:r>
      <w:r w:rsidRPr="00527D9F">
        <w:rPr>
          <w:b/>
          <w:bCs/>
          <w:sz w:val="28"/>
          <w:szCs w:val="28"/>
        </w:rPr>
        <w:tab/>
        <w:t xml:space="preserve">III. </w:t>
      </w:r>
      <w:proofErr w:type="spellStart"/>
      <w:r w:rsidRPr="00527D9F">
        <w:rPr>
          <w:b/>
          <w:bCs/>
          <w:sz w:val="28"/>
          <w:szCs w:val="28"/>
        </w:rPr>
        <w:t>Tài</w:t>
      </w:r>
      <w:proofErr w:type="spellEnd"/>
      <w:r w:rsidRPr="00527D9F">
        <w:rPr>
          <w:b/>
          <w:bCs/>
          <w:sz w:val="28"/>
          <w:szCs w:val="28"/>
        </w:rPr>
        <w:t xml:space="preserve"> </w:t>
      </w:r>
      <w:proofErr w:type="spellStart"/>
      <w:r w:rsidRPr="00527D9F">
        <w:rPr>
          <w:b/>
          <w:bCs/>
          <w:sz w:val="28"/>
          <w:szCs w:val="28"/>
        </w:rPr>
        <w:t>liệu</w:t>
      </w:r>
      <w:proofErr w:type="spellEnd"/>
      <w:r w:rsidRPr="00527D9F">
        <w:rPr>
          <w:b/>
          <w:bCs/>
          <w:sz w:val="28"/>
          <w:szCs w:val="28"/>
        </w:rPr>
        <w:t xml:space="preserve"> </w:t>
      </w:r>
      <w:proofErr w:type="spellStart"/>
      <w:r w:rsidRPr="00527D9F">
        <w:rPr>
          <w:b/>
          <w:bCs/>
          <w:sz w:val="28"/>
          <w:szCs w:val="28"/>
        </w:rPr>
        <w:t>liên</w:t>
      </w:r>
      <w:proofErr w:type="spellEnd"/>
      <w:r w:rsidRPr="00527D9F">
        <w:rPr>
          <w:b/>
          <w:bCs/>
          <w:sz w:val="28"/>
          <w:szCs w:val="28"/>
        </w:rPr>
        <w:t xml:space="preserve"> </w:t>
      </w:r>
      <w:proofErr w:type="spellStart"/>
      <w:r w:rsidRPr="00527D9F">
        <w:rPr>
          <w:b/>
          <w:bCs/>
          <w:sz w:val="28"/>
          <w:szCs w:val="28"/>
        </w:rPr>
        <w:t>quan</w:t>
      </w:r>
      <w:proofErr w:type="spellEnd"/>
    </w:p>
    <w:p w14:paraId="71158089" w14:textId="39D84159" w:rsidR="002E01C1" w:rsidRPr="00527D9F" w:rsidRDefault="008A18D3" w:rsidP="00475CEC">
      <w:pPr>
        <w:pStyle w:val="Bodytext2"/>
        <w:tabs>
          <w:tab w:val="left" w:pos="709"/>
        </w:tabs>
        <w:spacing w:before="0" w:after="0" w:line="264" w:lineRule="auto"/>
        <w:rPr>
          <w:bCs/>
          <w:color w:val="FF0000"/>
          <w:sz w:val="28"/>
          <w:szCs w:val="28"/>
        </w:rPr>
      </w:pPr>
      <w:r w:rsidRPr="00527D9F">
        <w:rPr>
          <w:bCs/>
          <w:sz w:val="28"/>
          <w:szCs w:val="28"/>
          <w:lang w:val="vi-VN"/>
        </w:rPr>
        <w:tab/>
        <w:t xml:space="preserve">- </w:t>
      </w:r>
      <w:r w:rsidRPr="00527D9F">
        <w:rPr>
          <w:bCs/>
          <w:sz w:val="28"/>
          <w:szCs w:val="28"/>
        </w:rPr>
        <w:t>C</w:t>
      </w:r>
      <w:r w:rsidRPr="00527D9F">
        <w:rPr>
          <w:bCs/>
          <w:sz w:val="28"/>
          <w:szCs w:val="28"/>
          <w:lang w:val="vi-VN"/>
        </w:rPr>
        <w:t xml:space="preserve">ác quy định nội bộ có liên quan của </w:t>
      </w:r>
      <w:r w:rsidR="00A91D25" w:rsidRPr="00527D9F">
        <w:rPr>
          <w:bCs/>
          <w:sz w:val="28"/>
          <w:szCs w:val="28"/>
          <w:lang w:val="vi-VN"/>
        </w:rPr>
        <w:t>VIMC</w:t>
      </w:r>
      <w:r w:rsidR="00581960" w:rsidRPr="00527D9F">
        <w:rPr>
          <w:bCs/>
          <w:sz w:val="28"/>
          <w:szCs w:val="28"/>
        </w:rPr>
        <w:t xml:space="preserve"> </w:t>
      </w:r>
    </w:p>
    <w:p w14:paraId="60F0F982" w14:textId="77777777" w:rsidR="00475CEC" w:rsidRPr="00527D9F" w:rsidRDefault="00475CEC" w:rsidP="00475CEC">
      <w:pPr>
        <w:pStyle w:val="Bodytext2"/>
        <w:tabs>
          <w:tab w:val="left" w:pos="709"/>
        </w:tabs>
        <w:spacing w:before="0" w:after="0" w:line="264" w:lineRule="auto"/>
        <w:rPr>
          <w:b/>
          <w:bCs/>
          <w:sz w:val="28"/>
          <w:szCs w:val="28"/>
          <w:lang w:val="vi-VN"/>
        </w:rPr>
      </w:pPr>
      <w:r w:rsidRPr="00527D9F">
        <w:rPr>
          <w:b/>
          <w:bCs/>
          <w:sz w:val="28"/>
          <w:szCs w:val="28"/>
        </w:rPr>
        <w:tab/>
        <w:t xml:space="preserve">IV. </w:t>
      </w:r>
      <w:r w:rsidRPr="00527D9F">
        <w:rPr>
          <w:b/>
          <w:bCs/>
          <w:sz w:val="28"/>
          <w:szCs w:val="28"/>
          <w:lang w:val="vi-VN"/>
        </w:rPr>
        <w:t>Chú thích</w:t>
      </w:r>
    </w:p>
    <w:p w14:paraId="17A0E63E" w14:textId="231B226C" w:rsidR="00475CEC" w:rsidRPr="00527D9F" w:rsidRDefault="00475CEC" w:rsidP="00475CEC">
      <w:pPr>
        <w:pStyle w:val="Bodytext2"/>
        <w:tabs>
          <w:tab w:val="left" w:pos="709"/>
        </w:tabs>
        <w:spacing w:before="0" w:after="0" w:line="264" w:lineRule="auto"/>
        <w:rPr>
          <w:b/>
          <w:bCs/>
          <w:sz w:val="28"/>
          <w:szCs w:val="28"/>
        </w:rPr>
      </w:pPr>
      <w:r w:rsidRPr="00527D9F">
        <w:rPr>
          <w:bCs/>
          <w:sz w:val="28"/>
          <w:szCs w:val="28"/>
        </w:rPr>
        <w:tab/>
      </w:r>
      <w:r w:rsidRPr="00527D9F">
        <w:rPr>
          <w:b/>
          <w:bCs/>
          <w:sz w:val="28"/>
          <w:szCs w:val="28"/>
        </w:rPr>
        <w:t xml:space="preserve">1. </w:t>
      </w:r>
      <w:proofErr w:type="spellStart"/>
      <w:r w:rsidRPr="00527D9F">
        <w:rPr>
          <w:b/>
          <w:bCs/>
          <w:sz w:val="28"/>
          <w:szCs w:val="28"/>
        </w:rPr>
        <w:t>Giải</w:t>
      </w:r>
      <w:proofErr w:type="spellEnd"/>
      <w:r w:rsidRPr="00527D9F">
        <w:rPr>
          <w:b/>
          <w:bCs/>
          <w:sz w:val="28"/>
          <w:szCs w:val="28"/>
        </w:rPr>
        <w:t xml:space="preserve"> </w:t>
      </w:r>
      <w:proofErr w:type="spellStart"/>
      <w:r w:rsidRPr="00527D9F">
        <w:rPr>
          <w:b/>
          <w:bCs/>
          <w:sz w:val="28"/>
          <w:szCs w:val="28"/>
        </w:rPr>
        <w:t>thích</w:t>
      </w:r>
      <w:proofErr w:type="spellEnd"/>
      <w:r w:rsidRPr="00527D9F">
        <w:rPr>
          <w:b/>
          <w:bCs/>
          <w:sz w:val="28"/>
          <w:szCs w:val="28"/>
        </w:rPr>
        <w:t xml:space="preserve"> </w:t>
      </w:r>
      <w:proofErr w:type="spellStart"/>
      <w:r w:rsidR="0097472B" w:rsidRPr="00527D9F">
        <w:rPr>
          <w:b/>
          <w:bCs/>
          <w:sz w:val="28"/>
          <w:szCs w:val="28"/>
        </w:rPr>
        <w:t>từ</w:t>
      </w:r>
      <w:proofErr w:type="spellEnd"/>
      <w:r w:rsidR="0097472B" w:rsidRPr="00527D9F">
        <w:rPr>
          <w:b/>
          <w:bCs/>
          <w:sz w:val="28"/>
          <w:szCs w:val="28"/>
        </w:rPr>
        <w:t xml:space="preserve"> </w:t>
      </w:r>
      <w:proofErr w:type="spellStart"/>
      <w:r w:rsidR="0097472B" w:rsidRPr="00527D9F">
        <w:rPr>
          <w:b/>
          <w:bCs/>
          <w:sz w:val="28"/>
          <w:szCs w:val="28"/>
        </w:rPr>
        <w:t>ngữ</w:t>
      </w:r>
      <w:proofErr w:type="spellEnd"/>
    </w:p>
    <w:p w14:paraId="505BC790" w14:textId="708F0ABD" w:rsidR="00475CEC" w:rsidRPr="00527D9F" w:rsidRDefault="00475CEC" w:rsidP="00475CEC">
      <w:pPr>
        <w:pStyle w:val="Bodytext2"/>
        <w:tabs>
          <w:tab w:val="left" w:pos="709"/>
        </w:tabs>
        <w:spacing w:before="0" w:after="0" w:line="264" w:lineRule="auto"/>
        <w:rPr>
          <w:bCs/>
          <w:sz w:val="28"/>
          <w:szCs w:val="28"/>
          <w:lang w:val="vi-VN"/>
        </w:rPr>
      </w:pPr>
      <w:r w:rsidRPr="00527D9F">
        <w:rPr>
          <w:bCs/>
          <w:sz w:val="28"/>
          <w:szCs w:val="28"/>
        </w:rPr>
        <w:tab/>
      </w:r>
      <w:r w:rsidRPr="00527D9F">
        <w:rPr>
          <w:bCs/>
          <w:sz w:val="28"/>
          <w:szCs w:val="28"/>
        </w:rPr>
        <w:tab/>
      </w:r>
      <w:r w:rsidRPr="00527D9F">
        <w:rPr>
          <w:bCs/>
          <w:sz w:val="28"/>
          <w:szCs w:val="28"/>
          <w:lang w:val="vi-VN"/>
        </w:rPr>
        <w:t xml:space="preserve">- </w:t>
      </w:r>
      <w:r w:rsidRPr="00527D9F">
        <w:rPr>
          <w:bCs/>
          <w:sz w:val="28"/>
          <w:szCs w:val="28"/>
        </w:rPr>
        <w:t xml:space="preserve">VIMC: </w:t>
      </w:r>
      <w:proofErr w:type="spellStart"/>
      <w:r w:rsidRPr="00527D9F">
        <w:rPr>
          <w:bCs/>
          <w:sz w:val="28"/>
          <w:szCs w:val="28"/>
        </w:rPr>
        <w:t>Tổng</w:t>
      </w:r>
      <w:proofErr w:type="spellEnd"/>
      <w:r w:rsidRPr="00527D9F">
        <w:rPr>
          <w:bCs/>
          <w:sz w:val="28"/>
          <w:szCs w:val="28"/>
        </w:rPr>
        <w:t xml:space="preserve"> </w:t>
      </w:r>
      <w:proofErr w:type="spellStart"/>
      <w:r w:rsidRPr="00527D9F">
        <w:rPr>
          <w:bCs/>
          <w:sz w:val="28"/>
          <w:szCs w:val="28"/>
        </w:rPr>
        <w:t>công</w:t>
      </w:r>
      <w:proofErr w:type="spellEnd"/>
      <w:r w:rsidRPr="00527D9F">
        <w:rPr>
          <w:bCs/>
          <w:sz w:val="28"/>
          <w:szCs w:val="28"/>
        </w:rPr>
        <w:t xml:space="preserve"> ty </w:t>
      </w:r>
      <w:proofErr w:type="spellStart"/>
      <w:r w:rsidRPr="00527D9F">
        <w:rPr>
          <w:bCs/>
          <w:sz w:val="28"/>
          <w:szCs w:val="28"/>
        </w:rPr>
        <w:t>Hàng</w:t>
      </w:r>
      <w:proofErr w:type="spellEnd"/>
      <w:r w:rsidRPr="00527D9F">
        <w:rPr>
          <w:bCs/>
          <w:sz w:val="28"/>
          <w:szCs w:val="28"/>
        </w:rPr>
        <w:t xml:space="preserve"> </w:t>
      </w:r>
      <w:proofErr w:type="spellStart"/>
      <w:r w:rsidRPr="00527D9F">
        <w:rPr>
          <w:bCs/>
          <w:sz w:val="28"/>
          <w:szCs w:val="28"/>
        </w:rPr>
        <w:t>hải</w:t>
      </w:r>
      <w:proofErr w:type="spellEnd"/>
      <w:r w:rsidRPr="00527D9F">
        <w:rPr>
          <w:bCs/>
          <w:sz w:val="28"/>
          <w:szCs w:val="28"/>
        </w:rPr>
        <w:t xml:space="preserve"> </w:t>
      </w:r>
      <w:proofErr w:type="spellStart"/>
      <w:r w:rsidRPr="00527D9F">
        <w:rPr>
          <w:bCs/>
          <w:sz w:val="28"/>
          <w:szCs w:val="28"/>
        </w:rPr>
        <w:t>Việt</w:t>
      </w:r>
      <w:proofErr w:type="spellEnd"/>
      <w:r w:rsidRPr="00527D9F">
        <w:rPr>
          <w:bCs/>
          <w:sz w:val="28"/>
          <w:szCs w:val="28"/>
        </w:rPr>
        <w:t xml:space="preserve"> Nam</w:t>
      </w:r>
      <w:r w:rsidRPr="00527D9F">
        <w:rPr>
          <w:bCs/>
          <w:sz w:val="28"/>
          <w:szCs w:val="28"/>
          <w:lang w:val="vi-VN"/>
        </w:rPr>
        <w:t xml:space="preserve"> – CTCP.</w:t>
      </w:r>
    </w:p>
    <w:p w14:paraId="4B9847DA" w14:textId="09FCD4EA" w:rsidR="00116014" w:rsidRPr="00527D9F" w:rsidRDefault="00116014" w:rsidP="00475CEC">
      <w:pPr>
        <w:pStyle w:val="Bodytext2"/>
        <w:tabs>
          <w:tab w:val="left" w:pos="709"/>
        </w:tabs>
        <w:spacing w:before="0" w:after="0" w:line="264" w:lineRule="auto"/>
        <w:rPr>
          <w:bCs/>
          <w:sz w:val="28"/>
          <w:szCs w:val="28"/>
        </w:rPr>
      </w:pPr>
      <w:r w:rsidRPr="00527D9F">
        <w:rPr>
          <w:bCs/>
          <w:sz w:val="28"/>
          <w:szCs w:val="28"/>
        </w:rPr>
        <w:tab/>
      </w:r>
      <w:r w:rsidRPr="00527D9F">
        <w:rPr>
          <w:bCs/>
          <w:sz w:val="28"/>
          <w:szCs w:val="28"/>
          <w:lang w:val="vi-VN"/>
        </w:rPr>
        <w:t>- CMNV: Chuyên môn nghiệp vụ.</w:t>
      </w:r>
      <w:r w:rsidRPr="00527D9F">
        <w:rPr>
          <w:bCs/>
          <w:sz w:val="28"/>
          <w:szCs w:val="28"/>
        </w:rPr>
        <w:tab/>
      </w:r>
    </w:p>
    <w:p w14:paraId="6901FAE3" w14:textId="4063B15E" w:rsidR="003D0FCC" w:rsidRPr="00527D9F" w:rsidRDefault="00116014" w:rsidP="00475CEC">
      <w:pPr>
        <w:pStyle w:val="Bodytext2"/>
        <w:tabs>
          <w:tab w:val="left" w:pos="709"/>
        </w:tabs>
        <w:spacing w:before="0" w:after="0" w:line="264" w:lineRule="auto"/>
        <w:rPr>
          <w:bCs/>
          <w:sz w:val="28"/>
          <w:szCs w:val="28"/>
          <w:lang w:val="vi-VN"/>
        </w:rPr>
      </w:pPr>
      <w:r w:rsidRPr="00527D9F">
        <w:rPr>
          <w:bCs/>
          <w:sz w:val="28"/>
          <w:szCs w:val="28"/>
        </w:rPr>
        <w:tab/>
        <w:t xml:space="preserve">- CNTT: </w:t>
      </w:r>
      <w:r w:rsidRPr="00527D9F">
        <w:rPr>
          <w:bCs/>
          <w:sz w:val="28"/>
          <w:szCs w:val="28"/>
          <w:lang w:val="vi-VN"/>
        </w:rPr>
        <w:t>C</w:t>
      </w:r>
      <w:proofErr w:type="spellStart"/>
      <w:r w:rsidRPr="00527D9F">
        <w:rPr>
          <w:bCs/>
          <w:sz w:val="28"/>
          <w:szCs w:val="28"/>
        </w:rPr>
        <w:t>ông</w:t>
      </w:r>
      <w:proofErr w:type="spellEnd"/>
      <w:r w:rsidRPr="00527D9F">
        <w:rPr>
          <w:bCs/>
          <w:sz w:val="28"/>
          <w:szCs w:val="28"/>
        </w:rPr>
        <w:t xml:space="preserve"> </w:t>
      </w:r>
      <w:proofErr w:type="spellStart"/>
      <w:r w:rsidRPr="00527D9F">
        <w:rPr>
          <w:bCs/>
          <w:sz w:val="28"/>
          <w:szCs w:val="28"/>
        </w:rPr>
        <w:t>nghệ</w:t>
      </w:r>
      <w:proofErr w:type="spellEnd"/>
      <w:r w:rsidRPr="00527D9F">
        <w:rPr>
          <w:bCs/>
          <w:sz w:val="28"/>
          <w:szCs w:val="28"/>
        </w:rPr>
        <w:t xml:space="preserve"> </w:t>
      </w:r>
      <w:proofErr w:type="spellStart"/>
      <w:r w:rsidRPr="00527D9F">
        <w:rPr>
          <w:bCs/>
          <w:sz w:val="28"/>
          <w:szCs w:val="28"/>
        </w:rPr>
        <w:t>thông</w:t>
      </w:r>
      <w:proofErr w:type="spellEnd"/>
      <w:r w:rsidRPr="00527D9F">
        <w:rPr>
          <w:bCs/>
          <w:sz w:val="28"/>
          <w:szCs w:val="28"/>
        </w:rPr>
        <w:t xml:space="preserve"> </w:t>
      </w:r>
      <w:r w:rsidRPr="00527D9F">
        <w:rPr>
          <w:bCs/>
          <w:sz w:val="28"/>
          <w:szCs w:val="28"/>
          <w:lang w:val="vi-VN"/>
        </w:rPr>
        <w:t>tin.</w:t>
      </w:r>
    </w:p>
    <w:p w14:paraId="0293BE04" w14:textId="5E67B258" w:rsidR="00116014" w:rsidRPr="00527D9F" w:rsidRDefault="005F00B3" w:rsidP="00475CEC">
      <w:pPr>
        <w:pStyle w:val="Bodytext2"/>
        <w:tabs>
          <w:tab w:val="left" w:pos="709"/>
        </w:tabs>
        <w:spacing w:before="0" w:after="0" w:line="264" w:lineRule="auto"/>
        <w:rPr>
          <w:bCs/>
          <w:sz w:val="28"/>
          <w:szCs w:val="28"/>
        </w:rPr>
      </w:pPr>
      <w:r w:rsidRPr="00527D9F">
        <w:rPr>
          <w:bCs/>
          <w:sz w:val="28"/>
          <w:szCs w:val="28"/>
        </w:rPr>
        <w:tab/>
        <w:t xml:space="preserve">- </w:t>
      </w:r>
      <w:r w:rsidR="00086FFB" w:rsidRPr="00527D9F">
        <w:rPr>
          <w:bCs/>
          <w:sz w:val="28"/>
          <w:szCs w:val="28"/>
        </w:rPr>
        <w:t>VPCQ</w:t>
      </w:r>
      <w:r w:rsidR="00116014" w:rsidRPr="00527D9F">
        <w:rPr>
          <w:bCs/>
          <w:sz w:val="28"/>
          <w:szCs w:val="28"/>
        </w:rPr>
        <w:t xml:space="preserve">: </w:t>
      </w:r>
      <w:proofErr w:type="spellStart"/>
      <w:r w:rsidR="00116014" w:rsidRPr="00527D9F">
        <w:rPr>
          <w:bCs/>
          <w:sz w:val="28"/>
          <w:szCs w:val="28"/>
        </w:rPr>
        <w:t>Văn</w:t>
      </w:r>
      <w:proofErr w:type="spellEnd"/>
      <w:r w:rsidR="00116014" w:rsidRPr="00527D9F">
        <w:rPr>
          <w:bCs/>
          <w:sz w:val="28"/>
          <w:szCs w:val="28"/>
        </w:rPr>
        <w:t xml:space="preserve"> </w:t>
      </w:r>
      <w:proofErr w:type="spellStart"/>
      <w:r w:rsidR="00116014" w:rsidRPr="00527D9F">
        <w:rPr>
          <w:bCs/>
          <w:sz w:val="28"/>
          <w:szCs w:val="28"/>
        </w:rPr>
        <w:t>phòng</w:t>
      </w:r>
      <w:proofErr w:type="spellEnd"/>
      <w:r w:rsidR="00116014" w:rsidRPr="00527D9F">
        <w:rPr>
          <w:bCs/>
          <w:sz w:val="28"/>
          <w:szCs w:val="28"/>
        </w:rPr>
        <w:t xml:space="preserve"> </w:t>
      </w:r>
      <w:proofErr w:type="spellStart"/>
      <w:r w:rsidR="00116014" w:rsidRPr="00527D9F">
        <w:rPr>
          <w:bCs/>
          <w:sz w:val="28"/>
          <w:szCs w:val="28"/>
        </w:rPr>
        <w:t>cơ</w:t>
      </w:r>
      <w:proofErr w:type="spellEnd"/>
      <w:r w:rsidR="00116014" w:rsidRPr="00527D9F">
        <w:rPr>
          <w:bCs/>
          <w:sz w:val="28"/>
          <w:szCs w:val="28"/>
        </w:rPr>
        <w:t xml:space="preserve"> </w:t>
      </w:r>
      <w:proofErr w:type="spellStart"/>
      <w:r w:rsidR="00116014" w:rsidRPr="00527D9F">
        <w:rPr>
          <w:bCs/>
          <w:sz w:val="28"/>
          <w:szCs w:val="28"/>
        </w:rPr>
        <w:t>quan</w:t>
      </w:r>
      <w:proofErr w:type="spellEnd"/>
      <w:r w:rsidRPr="00527D9F">
        <w:rPr>
          <w:bCs/>
          <w:sz w:val="28"/>
          <w:szCs w:val="28"/>
        </w:rPr>
        <w:t>.</w:t>
      </w:r>
    </w:p>
    <w:p w14:paraId="2C461E7E" w14:textId="37BED77B" w:rsidR="00116014" w:rsidRPr="00527D9F" w:rsidRDefault="00116014" w:rsidP="00475CEC">
      <w:pPr>
        <w:pStyle w:val="Bodytext2"/>
        <w:tabs>
          <w:tab w:val="left" w:pos="709"/>
        </w:tabs>
        <w:spacing w:before="0" w:after="0" w:line="264" w:lineRule="auto"/>
        <w:rPr>
          <w:bCs/>
          <w:sz w:val="28"/>
          <w:szCs w:val="28"/>
          <w:lang w:val="vi-VN"/>
        </w:rPr>
      </w:pPr>
      <w:r w:rsidRPr="00527D9F">
        <w:rPr>
          <w:bCs/>
          <w:sz w:val="28"/>
          <w:szCs w:val="28"/>
          <w:lang w:val="vi-VN"/>
        </w:rPr>
        <w:tab/>
        <w:t xml:space="preserve">- </w:t>
      </w:r>
      <w:r w:rsidR="00A32B26" w:rsidRPr="00527D9F">
        <w:rPr>
          <w:bCs/>
          <w:sz w:val="28"/>
          <w:szCs w:val="28"/>
          <w:lang w:val="vi-VN"/>
        </w:rPr>
        <w:t>Bộ phận chủ trì:</w:t>
      </w:r>
      <w:r w:rsidRPr="00527D9F">
        <w:rPr>
          <w:bCs/>
          <w:sz w:val="28"/>
          <w:szCs w:val="28"/>
          <w:lang w:val="vi-VN"/>
        </w:rPr>
        <w:t xml:space="preserve"> là đơn vị, cá nhân chủ trì tổ chức các nội dung cuộc họp.</w:t>
      </w:r>
    </w:p>
    <w:p w14:paraId="098FD0FC" w14:textId="3EA1326F" w:rsidR="00116014" w:rsidRPr="00527D9F" w:rsidRDefault="00116014" w:rsidP="00475CEC">
      <w:pPr>
        <w:pStyle w:val="Bodytext2"/>
        <w:tabs>
          <w:tab w:val="left" w:pos="709"/>
        </w:tabs>
        <w:spacing w:before="0" w:after="0" w:line="264" w:lineRule="auto"/>
        <w:rPr>
          <w:bCs/>
          <w:sz w:val="28"/>
          <w:szCs w:val="28"/>
          <w:lang w:val="vi-VN"/>
        </w:rPr>
      </w:pPr>
      <w:r w:rsidRPr="00527D9F">
        <w:rPr>
          <w:bCs/>
          <w:sz w:val="28"/>
          <w:szCs w:val="28"/>
          <w:lang w:val="vi-VN"/>
        </w:rPr>
        <w:lastRenderedPageBreak/>
        <w:tab/>
        <w:t xml:space="preserve">- </w:t>
      </w:r>
      <w:r w:rsidR="00A32B26" w:rsidRPr="00527D9F">
        <w:rPr>
          <w:bCs/>
          <w:sz w:val="28"/>
          <w:szCs w:val="28"/>
          <w:lang w:val="vi-VN"/>
        </w:rPr>
        <w:t>Bộ phận hậu cần</w:t>
      </w:r>
      <w:r w:rsidRPr="00527D9F">
        <w:rPr>
          <w:bCs/>
          <w:sz w:val="28"/>
          <w:szCs w:val="28"/>
          <w:lang w:val="vi-VN"/>
        </w:rPr>
        <w:t>: là đơn vị thực hiện nhiệm vụ hậu cần cho cuộc họp.</w:t>
      </w:r>
    </w:p>
    <w:p w14:paraId="6DEE689E" w14:textId="527DD40F" w:rsidR="00116014" w:rsidRPr="00527D9F" w:rsidRDefault="00116014" w:rsidP="00475CEC">
      <w:pPr>
        <w:pStyle w:val="Bodytext2"/>
        <w:tabs>
          <w:tab w:val="left" w:pos="709"/>
        </w:tabs>
        <w:spacing w:before="0" w:after="0" w:line="264" w:lineRule="auto"/>
        <w:rPr>
          <w:bCs/>
          <w:sz w:val="28"/>
          <w:szCs w:val="28"/>
          <w:lang w:val="vi-VN"/>
        </w:rPr>
      </w:pPr>
      <w:r w:rsidRPr="00527D9F">
        <w:rPr>
          <w:bCs/>
          <w:sz w:val="28"/>
          <w:szCs w:val="28"/>
          <w:lang w:val="vi-VN"/>
        </w:rPr>
        <w:tab/>
        <w:t xml:space="preserve">- </w:t>
      </w:r>
      <w:r w:rsidR="00A32B26" w:rsidRPr="00527D9F">
        <w:rPr>
          <w:bCs/>
          <w:sz w:val="28"/>
          <w:szCs w:val="28"/>
          <w:lang w:val="vi-VN"/>
        </w:rPr>
        <w:t xml:space="preserve">Bộ phận </w:t>
      </w:r>
      <w:r w:rsidRPr="00527D9F">
        <w:rPr>
          <w:bCs/>
          <w:sz w:val="28"/>
          <w:szCs w:val="28"/>
          <w:lang w:val="vi-VN"/>
        </w:rPr>
        <w:t>triển khai nhiệm vụ: là đơn vị chủ trì triển khai các nhiệm vụ được giao sau cuộc họp.</w:t>
      </w:r>
    </w:p>
    <w:p w14:paraId="0D0E899F" w14:textId="77777777" w:rsidR="00475CEC" w:rsidRPr="00527D9F" w:rsidRDefault="00404889" w:rsidP="00157D7A">
      <w:pPr>
        <w:pStyle w:val="Bodytext2"/>
        <w:tabs>
          <w:tab w:val="left" w:pos="709"/>
        </w:tabs>
        <w:spacing w:before="0" w:after="0" w:line="264" w:lineRule="auto"/>
        <w:rPr>
          <w:color w:val="000000"/>
          <w:sz w:val="28"/>
          <w:szCs w:val="28"/>
          <w:lang w:val="fr-FR"/>
        </w:rPr>
      </w:pPr>
      <w:r w:rsidRPr="00527D9F">
        <w:rPr>
          <w:bCs/>
          <w:sz w:val="28"/>
          <w:szCs w:val="28"/>
        </w:rPr>
        <w:tab/>
      </w:r>
      <w:r w:rsidR="00475CEC" w:rsidRPr="00527D9F">
        <w:rPr>
          <w:color w:val="000000"/>
          <w:sz w:val="28"/>
          <w:szCs w:val="28"/>
          <w:lang w:val="fr-FR"/>
        </w:rPr>
        <w:t xml:space="preserve">- Ma </w:t>
      </w:r>
      <w:proofErr w:type="spellStart"/>
      <w:r w:rsidR="00475CEC" w:rsidRPr="00527D9F">
        <w:rPr>
          <w:color w:val="000000"/>
          <w:sz w:val="28"/>
          <w:szCs w:val="28"/>
          <w:lang w:val="fr-FR"/>
        </w:rPr>
        <w:t>trận</w:t>
      </w:r>
      <w:proofErr w:type="spellEnd"/>
      <w:r w:rsidR="00475CEC" w:rsidRPr="00527D9F">
        <w:rPr>
          <w:color w:val="000000"/>
          <w:sz w:val="28"/>
          <w:szCs w:val="28"/>
          <w:lang w:val="fr-FR"/>
        </w:rPr>
        <w:t xml:space="preserve"> RACI : là </w:t>
      </w:r>
      <w:proofErr w:type="spellStart"/>
      <w:r w:rsidR="00475CEC" w:rsidRPr="00527D9F">
        <w:rPr>
          <w:color w:val="000000"/>
          <w:sz w:val="28"/>
          <w:szCs w:val="28"/>
          <w:lang w:val="fr-FR"/>
        </w:rPr>
        <w:t>một</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công</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cụ</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nhằm</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làm</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rõ</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công</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việc</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trách</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nhiệm</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quyền</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hạn</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của</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cá</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nhân</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hoặc</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đơn</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vị</w:t>
      </w:r>
      <w:proofErr w:type="spellEnd"/>
      <w:r w:rsidR="00475CEC" w:rsidRPr="00527D9F">
        <w:rPr>
          <w:color w:val="000000"/>
          <w:sz w:val="28"/>
          <w:szCs w:val="28"/>
          <w:lang w:val="fr-FR"/>
        </w:rPr>
        <w:t xml:space="preserve">, </w:t>
      </w:r>
      <w:proofErr w:type="spellStart"/>
      <w:r w:rsidR="00475CEC" w:rsidRPr="00527D9F">
        <w:rPr>
          <w:color w:val="000000"/>
          <w:sz w:val="28"/>
          <w:szCs w:val="28"/>
          <w:lang w:val="fr-FR"/>
        </w:rPr>
        <w:t>trong</w:t>
      </w:r>
      <w:proofErr w:type="spellEnd"/>
      <w:r w:rsidR="00475CEC" w:rsidRPr="00527D9F">
        <w:rPr>
          <w:color w:val="000000"/>
          <w:sz w:val="28"/>
          <w:szCs w:val="28"/>
          <w:lang w:val="fr-FR"/>
        </w:rPr>
        <w:t xml:space="preserve"> </w:t>
      </w:r>
      <w:proofErr w:type="spellStart"/>
      <w:proofErr w:type="gramStart"/>
      <w:r w:rsidR="00475CEC" w:rsidRPr="00527D9F">
        <w:rPr>
          <w:color w:val="000000"/>
          <w:sz w:val="28"/>
          <w:szCs w:val="28"/>
          <w:lang w:val="fr-FR"/>
        </w:rPr>
        <w:t>đó</w:t>
      </w:r>
      <w:proofErr w:type="spellEnd"/>
      <w:r w:rsidR="00475CEC" w:rsidRPr="00527D9F">
        <w:rPr>
          <w:color w:val="000000"/>
          <w:sz w:val="28"/>
          <w:szCs w:val="28"/>
          <w:lang w:val="fr-FR"/>
        </w:rPr>
        <w:t>:</w:t>
      </w:r>
      <w:proofErr w:type="gramEnd"/>
    </w:p>
    <w:p w14:paraId="01C25AC7" w14:textId="77777777" w:rsidR="00475CEC" w:rsidRPr="00527D9F" w:rsidRDefault="00475CEC" w:rsidP="001A149D">
      <w:pPr>
        <w:spacing w:before="0" w:line="312" w:lineRule="auto"/>
        <w:ind w:firstLine="720"/>
        <w:contextualSpacing/>
        <w:jc w:val="both"/>
        <w:rPr>
          <w:rFonts w:ascii="Times New Roman" w:hAnsi="Times New Roman"/>
          <w:color w:val="000000"/>
          <w:sz w:val="28"/>
          <w:szCs w:val="28"/>
          <w:lang w:val="vi-VN"/>
        </w:rPr>
      </w:pPr>
      <w:r w:rsidRPr="00527D9F">
        <w:rPr>
          <w:rFonts w:ascii="Times New Roman" w:hAnsi="Times New Roman"/>
          <w:color w:val="000000"/>
          <w:sz w:val="28"/>
          <w:szCs w:val="28"/>
          <w:lang w:val="fr-FR"/>
        </w:rPr>
        <w:t xml:space="preserve">+ </w:t>
      </w:r>
      <w:proofErr w:type="gramStart"/>
      <w:r w:rsidRPr="00527D9F">
        <w:rPr>
          <w:rFonts w:ascii="Times New Roman" w:hAnsi="Times New Roman"/>
          <w:color w:val="000000"/>
          <w:sz w:val="28"/>
          <w:szCs w:val="28"/>
          <w:lang w:val="fr-FR"/>
        </w:rPr>
        <w:t>R:</w:t>
      </w:r>
      <w:proofErr w:type="gram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Responsible</w:t>
      </w:r>
      <w:proofErr w:type="spellEnd"/>
      <w:r w:rsidRPr="00527D9F">
        <w:rPr>
          <w:rFonts w:ascii="Times New Roman" w:hAnsi="Times New Roman"/>
          <w:color w:val="000000"/>
          <w:sz w:val="28"/>
          <w:szCs w:val="28"/>
          <w:lang w:val="fr-FR"/>
        </w:rPr>
        <w:t xml:space="preserve"> - </w:t>
      </w:r>
      <w:proofErr w:type="spellStart"/>
      <w:r w:rsidRPr="00527D9F">
        <w:rPr>
          <w:rFonts w:ascii="Times New Roman" w:hAnsi="Times New Roman"/>
          <w:color w:val="000000"/>
          <w:sz w:val="28"/>
          <w:szCs w:val="28"/>
          <w:lang w:val="fr-FR"/>
        </w:rPr>
        <w:t>Đơn</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vị</w:t>
      </w:r>
      <w:proofErr w:type="spellEnd"/>
      <w:r w:rsidRPr="00527D9F">
        <w:rPr>
          <w:rFonts w:ascii="Times New Roman" w:hAnsi="Times New Roman"/>
          <w:color w:val="000000"/>
          <w:sz w:val="28"/>
          <w:szCs w:val="28"/>
          <w:lang w:val="fr-FR"/>
        </w:rPr>
        <w:t>/</w:t>
      </w:r>
      <w:proofErr w:type="spellStart"/>
      <w:r w:rsidRPr="00527D9F">
        <w:rPr>
          <w:rFonts w:ascii="Times New Roman" w:hAnsi="Times New Roman"/>
          <w:color w:val="000000"/>
          <w:sz w:val="28"/>
          <w:szCs w:val="28"/>
          <w:lang w:val="fr-FR"/>
        </w:rPr>
        <w:t>cá</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nhân</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chịu</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trách</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nhiệm</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thực</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hiện</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công</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việc</w:t>
      </w:r>
      <w:proofErr w:type="spellEnd"/>
      <w:r w:rsidRPr="00527D9F">
        <w:rPr>
          <w:rFonts w:ascii="Times New Roman" w:hAnsi="Times New Roman"/>
          <w:color w:val="000000"/>
          <w:sz w:val="28"/>
          <w:szCs w:val="28"/>
          <w:lang w:val="vi-VN"/>
        </w:rPr>
        <w:t>.</w:t>
      </w:r>
    </w:p>
    <w:p w14:paraId="182138BF" w14:textId="77777777" w:rsidR="00475CEC" w:rsidRPr="00527D9F" w:rsidRDefault="00475CEC" w:rsidP="001A149D">
      <w:pPr>
        <w:spacing w:before="0" w:line="312" w:lineRule="auto"/>
        <w:ind w:firstLine="720"/>
        <w:contextualSpacing/>
        <w:jc w:val="both"/>
        <w:rPr>
          <w:rFonts w:ascii="Times New Roman" w:hAnsi="Times New Roman"/>
          <w:color w:val="000000"/>
          <w:sz w:val="28"/>
          <w:szCs w:val="28"/>
          <w:lang w:val="fr-FR"/>
        </w:rPr>
      </w:pPr>
      <w:r w:rsidRPr="00527D9F">
        <w:rPr>
          <w:rFonts w:ascii="Times New Roman" w:hAnsi="Times New Roman"/>
          <w:color w:val="000000"/>
          <w:sz w:val="28"/>
          <w:szCs w:val="28"/>
          <w:lang w:val="fr-FR"/>
        </w:rPr>
        <w:t>+</w:t>
      </w:r>
      <w:r w:rsidRPr="00527D9F">
        <w:rPr>
          <w:rFonts w:ascii="Times New Roman" w:hAnsi="Times New Roman"/>
          <w:color w:val="000000"/>
          <w:sz w:val="28"/>
          <w:szCs w:val="28"/>
        </w:rPr>
        <w:t xml:space="preserve"> </w:t>
      </w:r>
      <w:proofErr w:type="gramStart"/>
      <w:r w:rsidRPr="00527D9F">
        <w:rPr>
          <w:rFonts w:ascii="Times New Roman" w:hAnsi="Times New Roman"/>
          <w:color w:val="000000"/>
          <w:sz w:val="28"/>
          <w:szCs w:val="28"/>
          <w:lang w:val="fr-FR"/>
        </w:rPr>
        <w:t>A:</w:t>
      </w:r>
      <w:proofErr w:type="gram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Accountable</w:t>
      </w:r>
      <w:proofErr w:type="spellEnd"/>
      <w:r w:rsidRPr="00527D9F">
        <w:rPr>
          <w:rFonts w:ascii="Times New Roman" w:hAnsi="Times New Roman"/>
          <w:color w:val="000000"/>
          <w:sz w:val="28"/>
          <w:szCs w:val="28"/>
          <w:lang w:val="fr-FR"/>
        </w:rPr>
        <w:t xml:space="preserve"> - </w:t>
      </w:r>
      <w:proofErr w:type="spellStart"/>
      <w:r w:rsidRPr="00527D9F">
        <w:rPr>
          <w:rFonts w:ascii="Times New Roman" w:hAnsi="Times New Roman"/>
          <w:color w:val="000000"/>
          <w:sz w:val="28"/>
          <w:szCs w:val="28"/>
          <w:lang w:val="fr-FR"/>
        </w:rPr>
        <w:t>Đơn</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vị</w:t>
      </w:r>
      <w:proofErr w:type="spellEnd"/>
      <w:r w:rsidRPr="00527D9F">
        <w:rPr>
          <w:rFonts w:ascii="Times New Roman" w:hAnsi="Times New Roman"/>
          <w:color w:val="000000"/>
          <w:sz w:val="28"/>
          <w:szCs w:val="28"/>
          <w:lang w:val="fr-FR"/>
        </w:rPr>
        <w:t>/</w:t>
      </w:r>
      <w:proofErr w:type="spellStart"/>
      <w:r w:rsidRPr="00527D9F">
        <w:rPr>
          <w:rFonts w:ascii="Times New Roman" w:hAnsi="Times New Roman"/>
          <w:color w:val="000000"/>
          <w:sz w:val="28"/>
          <w:szCs w:val="28"/>
          <w:lang w:val="fr-FR"/>
        </w:rPr>
        <w:t>cá</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nhân</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trực</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tiếp</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thực</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hiện</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thẩm</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quyền</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quyết</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định</w:t>
      </w:r>
      <w:proofErr w:type="spellEnd"/>
      <w:r w:rsidRPr="00527D9F">
        <w:rPr>
          <w:rFonts w:ascii="Times New Roman" w:hAnsi="Times New Roman"/>
          <w:color w:val="000000"/>
          <w:sz w:val="28"/>
          <w:szCs w:val="28"/>
          <w:lang w:val="fr-FR"/>
        </w:rPr>
        <w:t>/</w:t>
      </w:r>
      <w:proofErr w:type="spellStart"/>
      <w:r w:rsidRPr="00527D9F">
        <w:rPr>
          <w:rFonts w:ascii="Times New Roman" w:hAnsi="Times New Roman"/>
          <w:color w:val="000000"/>
          <w:sz w:val="28"/>
          <w:szCs w:val="28"/>
          <w:lang w:val="fr-FR"/>
        </w:rPr>
        <w:t>phê</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duyệt</w:t>
      </w:r>
      <w:proofErr w:type="spellEnd"/>
      <w:r w:rsidRPr="00527D9F">
        <w:rPr>
          <w:rFonts w:ascii="Times New Roman" w:hAnsi="Times New Roman"/>
          <w:color w:val="000000"/>
          <w:sz w:val="28"/>
          <w:szCs w:val="28"/>
          <w:lang w:val="fr-FR"/>
        </w:rPr>
        <w:t xml:space="preserve">. </w:t>
      </w:r>
    </w:p>
    <w:p w14:paraId="4D8AB08F" w14:textId="530E04DB" w:rsidR="00475CEC" w:rsidRPr="00527D9F" w:rsidRDefault="00475CEC" w:rsidP="001A149D">
      <w:pPr>
        <w:spacing w:before="0" w:line="312" w:lineRule="auto"/>
        <w:ind w:firstLine="720"/>
        <w:contextualSpacing/>
        <w:jc w:val="both"/>
        <w:rPr>
          <w:rFonts w:ascii="Times New Roman" w:hAnsi="Times New Roman"/>
          <w:color w:val="000000"/>
          <w:sz w:val="28"/>
          <w:szCs w:val="28"/>
          <w:lang w:val="vi-VN"/>
        </w:rPr>
      </w:pPr>
      <w:r w:rsidRPr="00527D9F">
        <w:rPr>
          <w:rFonts w:ascii="Times New Roman" w:hAnsi="Times New Roman"/>
          <w:color w:val="000000"/>
          <w:sz w:val="28"/>
          <w:szCs w:val="28"/>
          <w:lang w:val="fr-FR"/>
        </w:rPr>
        <w:t xml:space="preserve">+ </w:t>
      </w:r>
      <w:proofErr w:type="gramStart"/>
      <w:r w:rsidRPr="00527D9F">
        <w:rPr>
          <w:rFonts w:ascii="Times New Roman" w:hAnsi="Times New Roman"/>
          <w:color w:val="000000"/>
          <w:sz w:val="28"/>
          <w:szCs w:val="28"/>
          <w:lang w:val="fr-FR"/>
        </w:rPr>
        <w:t>C:</w:t>
      </w:r>
      <w:proofErr w:type="gram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Consulted</w:t>
      </w:r>
      <w:proofErr w:type="spellEnd"/>
      <w:r w:rsidRPr="00527D9F">
        <w:rPr>
          <w:rFonts w:ascii="Times New Roman" w:hAnsi="Times New Roman"/>
          <w:color w:val="000000"/>
          <w:sz w:val="28"/>
          <w:szCs w:val="28"/>
          <w:lang w:val="fr-FR"/>
        </w:rPr>
        <w:t xml:space="preserve"> - </w:t>
      </w:r>
      <w:proofErr w:type="spellStart"/>
      <w:r w:rsidRPr="00527D9F">
        <w:rPr>
          <w:rFonts w:ascii="Times New Roman" w:hAnsi="Times New Roman"/>
          <w:color w:val="000000"/>
          <w:sz w:val="28"/>
          <w:szCs w:val="28"/>
          <w:lang w:val="fr-FR"/>
        </w:rPr>
        <w:t>Đơn</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vị</w:t>
      </w:r>
      <w:proofErr w:type="spellEnd"/>
      <w:r w:rsidRPr="00527D9F">
        <w:rPr>
          <w:rFonts w:ascii="Times New Roman" w:hAnsi="Times New Roman"/>
          <w:color w:val="000000"/>
          <w:sz w:val="28"/>
          <w:szCs w:val="28"/>
          <w:lang w:val="fr-FR"/>
        </w:rPr>
        <w:t>/</w:t>
      </w:r>
      <w:proofErr w:type="spellStart"/>
      <w:r w:rsidRPr="00527D9F">
        <w:rPr>
          <w:rFonts w:ascii="Times New Roman" w:hAnsi="Times New Roman"/>
          <w:color w:val="000000"/>
          <w:sz w:val="28"/>
          <w:szCs w:val="28"/>
          <w:lang w:val="fr-FR"/>
        </w:rPr>
        <w:t>cá</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nhân</w:t>
      </w:r>
      <w:proofErr w:type="spellEnd"/>
      <w:r w:rsidR="001A149D">
        <w:rPr>
          <w:rFonts w:ascii="Times New Roman" w:hAnsi="Times New Roman"/>
          <w:color w:val="000000"/>
          <w:sz w:val="28"/>
          <w:szCs w:val="28"/>
          <w:lang w:val="vi-VN"/>
        </w:rPr>
        <w:t xml:space="preserve"> tham gia,</w:t>
      </w:r>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tham</w:t>
      </w:r>
      <w:proofErr w:type="spellEnd"/>
      <w:r w:rsidRPr="00527D9F">
        <w:rPr>
          <w:rFonts w:ascii="Times New Roman" w:hAnsi="Times New Roman"/>
          <w:color w:val="000000"/>
          <w:sz w:val="28"/>
          <w:szCs w:val="28"/>
          <w:lang w:val="fr-FR"/>
        </w:rPr>
        <w:t xml:space="preserve"> </w:t>
      </w:r>
      <w:proofErr w:type="spellStart"/>
      <w:r w:rsidRPr="00527D9F">
        <w:rPr>
          <w:rFonts w:ascii="Times New Roman" w:hAnsi="Times New Roman"/>
          <w:color w:val="000000"/>
          <w:sz w:val="28"/>
          <w:szCs w:val="28"/>
          <w:lang w:val="fr-FR"/>
        </w:rPr>
        <w:t>vấn</w:t>
      </w:r>
      <w:proofErr w:type="spellEnd"/>
      <w:r w:rsidRPr="00527D9F">
        <w:rPr>
          <w:rFonts w:ascii="Times New Roman" w:hAnsi="Times New Roman"/>
          <w:color w:val="000000"/>
          <w:sz w:val="28"/>
          <w:szCs w:val="28"/>
          <w:lang w:val="vi-VN"/>
        </w:rPr>
        <w:t>.</w:t>
      </w:r>
    </w:p>
    <w:p w14:paraId="189F05C3" w14:textId="2B059166" w:rsidR="003504D6" w:rsidRPr="00527D9F" w:rsidRDefault="00DD5C7F" w:rsidP="001A149D">
      <w:pPr>
        <w:spacing w:before="0" w:line="312" w:lineRule="auto"/>
        <w:ind w:firstLine="720"/>
        <w:contextualSpacing/>
        <w:jc w:val="both"/>
        <w:rPr>
          <w:rFonts w:ascii="Times New Roman" w:hAnsi="Times New Roman"/>
          <w:color w:val="000000"/>
          <w:sz w:val="28"/>
          <w:szCs w:val="28"/>
          <w:lang w:val="fr-FR"/>
        </w:rPr>
      </w:pPr>
      <w:r w:rsidRPr="00527D9F">
        <w:rPr>
          <w:rFonts w:ascii="Times New Roman" w:hAnsi="Times New Roman"/>
          <w:color w:val="000000"/>
          <w:sz w:val="28"/>
          <w:szCs w:val="28"/>
          <w:lang w:val="fr-FR"/>
        </w:rPr>
        <w:t>+ I</w:t>
      </w:r>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Informed</w:t>
      </w:r>
      <w:proofErr w:type="spellEnd"/>
      <w:r w:rsidR="00475CEC" w:rsidRPr="00527D9F">
        <w:rPr>
          <w:rFonts w:ascii="Times New Roman" w:hAnsi="Times New Roman"/>
          <w:color w:val="000000"/>
          <w:sz w:val="28"/>
          <w:szCs w:val="28"/>
          <w:lang w:val="fr-FR"/>
        </w:rPr>
        <w:t xml:space="preserve"> - </w:t>
      </w:r>
      <w:proofErr w:type="spellStart"/>
      <w:r w:rsidR="00475CEC" w:rsidRPr="00527D9F">
        <w:rPr>
          <w:rFonts w:ascii="Times New Roman" w:hAnsi="Times New Roman"/>
          <w:color w:val="000000"/>
          <w:sz w:val="28"/>
          <w:szCs w:val="28"/>
          <w:lang w:val="fr-FR"/>
        </w:rPr>
        <w:t>Đơn</w:t>
      </w:r>
      <w:proofErr w:type="spellEnd"/>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vị</w:t>
      </w:r>
      <w:proofErr w:type="spellEnd"/>
      <w:r w:rsidR="00475CEC" w:rsidRPr="00527D9F">
        <w:rPr>
          <w:rFonts w:ascii="Times New Roman" w:hAnsi="Times New Roman"/>
          <w:color w:val="000000"/>
          <w:sz w:val="28"/>
          <w:szCs w:val="28"/>
          <w:lang w:val="fr-FR"/>
        </w:rPr>
        <w:t>/</w:t>
      </w:r>
      <w:proofErr w:type="spellStart"/>
      <w:r w:rsidR="00475CEC" w:rsidRPr="00527D9F">
        <w:rPr>
          <w:rFonts w:ascii="Times New Roman" w:hAnsi="Times New Roman"/>
          <w:color w:val="000000"/>
          <w:sz w:val="28"/>
          <w:szCs w:val="28"/>
          <w:lang w:val="fr-FR"/>
        </w:rPr>
        <w:t>cá</w:t>
      </w:r>
      <w:proofErr w:type="spellEnd"/>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nhân</w:t>
      </w:r>
      <w:proofErr w:type="spellEnd"/>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được</w:t>
      </w:r>
      <w:proofErr w:type="spellEnd"/>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cung</w:t>
      </w:r>
      <w:proofErr w:type="spellEnd"/>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cấp</w:t>
      </w:r>
      <w:proofErr w:type="spellEnd"/>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thông</w:t>
      </w:r>
      <w:proofErr w:type="spellEnd"/>
      <w:r w:rsidR="00475CEC" w:rsidRPr="00527D9F">
        <w:rPr>
          <w:rFonts w:ascii="Times New Roman" w:hAnsi="Times New Roman"/>
          <w:color w:val="000000"/>
          <w:sz w:val="28"/>
          <w:szCs w:val="28"/>
          <w:lang w:val="fr-FR"/>
        </w:rPr>
        <w:t xml:space="preserve"> tin khi </w:t>
      </w:r>
      <w:proofErr w:type="spellStart"/>
      <w:r w:rsidR="00475CEC" w:rsidRPr="00527D9F">
        <w:rPr>
          <w:rFonts w:ascii="Times New Roman" w:hAnsi="Times New Roman"/>
          <w:color w:val="000000"/>
          <w:sz w:val="28"/>
          <w:szCs w:val="28"/>
          <w:lang w:val="fr-FR"/>
        </w:rPr>
        <w:t>có</w:t>
      </w:r>
      <w:proofErr w:type="spellEnd"/>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quyết</w:t>
      </w:r>
      <w:proofErr w:type="spellEnd"/>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định</w:t>
      </w:r>
      <w:proofErr w:type="spellEnd"/>
      <w:r w:rsidR="00475CEC" w:rsidRPr="00527D9F">
        <w:rPr>
          <w:rFonts w:ascii="Times New Roman" w:hAnsi="Times New Roman"/>
          <w:color w:val="000000"/>
          <w:sz w:val="28"/>
          <w:szCs w:val="28"/>
          <w:lang w:val="fr-FR"/>
        </w:rPr>
        <w:t>/</w:t>
      </w:r>
      <w:proofErr w:type="spellStart"/>
      <w:r w:rsidR="00475CEC" w:rsidRPr="00527D9F">
        <w:rPr>
          <w:rFonts w:ascii="Times New Roman" w:hAnsi="Times New Roman"/>
          <w:color w:val="000000"/>
          <w:sz w:val="28"/>
          <w:szCs w:val="28"/>
          <w:lang w:val="fr-FR"/>
        </w:rPr>
        <w:t>phê</w:t>
      </w:r>
      <w:proofErr w:type="spellEnd"/>
      <w:r w:rsidR="00475CEC" w:rsidRPr="00527D9F">
        <w:rPr>
          <w:rFonts w:ascii="Times New Roman" w:hAnsi="Times New Roman"/>
          <w:color w:val="000000"/>
          <w:sz w:val="28"/>
          <w:szCs w:val="28"/>
          <w:lang w:val="fr-FR"/>
        </w:rPr>
        <w:t xml:space="preserve"> </w:t>
      </w:r>
      <w:proofErr w:type="spellStart"/>
      <w:r w:rsidR="00475CEC" w:rsidRPr="00527D9F">
        <w:rPr>
          <w:rFonts w:ascii="Times New Roman" w:hAnsi="Times New Roman"/>
          <w:color w:val="000000"/>
          <w:sz w:val="28"/>
          <w:szCs w:val="28"/>
          <w:lang w:val="fr-FR"/>
        </w:rPr>
        <w:t>duyệt</w:t>
      </w:r>
      <w:proofErr w:type="spellEnd"/>
      <w:r w:rsidR="00475CEC" w:rsidRPr="00527D9F">
        <w:rPr>
          <w:rFonts w:ascii="Times New Roman" w:hAnsi="Times New Roman"/>
          <w:color w:val="000000"/>
          <w:sz w:val="28"/>
          <w:szCs w:val="28"/>
          <w:lang w:val="fr-FR"/>
        </w:rPr>
        <w:t>.</w:t>
      </w:r>
    </w:p>
    <w:p w14:paraId="27ACD66B" w14:textId="63044879" w:rsidR="00475CEC" w:rsidRPr="00527D9F" w:rsidRDefault="003504D6" w:rsidP="00C44A62">
      <w:pPr>
        <w:pStyle w:val="Bodytext2"/>
        <w:tabs>
          <w:tab w:val="left" w:pos="709"/>
        </w:tabs>
        <w:spacing w:before="120" w:line="264" w:lineRule="auto"/>
        <w:rPr>
          <w:b/>
          <w:bCs/>
          <w:sz w:val="28"/>
          <w:szCs w:val="28"/>
        </w:rPr>
      </w:pPr>
      <w:r w:rsidRPr="00527D9F">
        <w:rPr>
          <w:color w:val="000000"/>
          <w:sz w:val="28"/>
          <w:szCs w:val="28"/>
          <w:lang w:val="fr-FR"/>
        </w:rPr>
        <w:tab/>
      </w:r>
      <w:r w:rsidR="00475CEC" w:rsidRPr="00527D9F">
        <w:rPr>
          <w:b/>
          <w:bCs/>
          <w:sz w:val="28"/>
          <w:szCs w:val="28"/>
        </w:rPr>
        <w:t xml:space="preserve">2. </w:t>
      </w:r>
      <w:proofErr w:type="spellStart"/>
      <w:r w:rsidR="00475CEC" w:rsidRPr="00527D9F">
        <w:rPr>
          <w:b/>
          <w:bCs/>
          <w:sz w:val="28"/>
          <w:szCs w:val="28"/>
        </w:rPr>
        <w:t>Giải</w:t>
      </w:r>
      <w:proofErr w:type="spellEnd"/>
      <w:r w:rsidR="00475CEC" w:rsidRPr="00527D9F">
        <w:rPr>
          <w:b/>
          <w:bCs/>
          <w:sz w:val="28"/>
          <w:szCs w:val="28"/>
        </w:rPr>
        <w:t xml:space="preserve"> </w:t>
      </w:r>
      <w:proofErr w:type="spellStart"/>
      <w:r w:rsidR="00475CEC" w:rsidRPr="00527D9F">
        <w:rPr>
          <w:b/>
          <w:bCs/>
          <w:sz w:val="28"/>
          <w:szCs w:val="28"/>
        </w:rPr>
        <w:t>thích</w:t>
      </w:r>
      <w:proofErr w:type="spellEnd"/>
      <w:r w:rsidR="00475CEC" w:rsidRPr="00527D9F">
        <w:rPr>
          <w:b/>
          <w:bCs/>
          <w:sz w:val="28"/>
          <w:szCs w:val="28"/>
        </w:rPr>
        <w:t xml:space="preserve"> </w:t>
      </w:r>
      <w:proofErr w:type="spellStart"/>
      <w:r w:rsidR="00475CEC" w:rsidRPr="00527D9F">
        <w:rPr>
          <w:b/>
          <w:bCs/>
          <w:sz w:val="28"/>
          <w:szCs w:val="28"/>
        </w:rPr>
        <w:t>lưu</w:t>
      </w:r>
      <w:proofErr w:type="spellEnd"/>
      <w:r w:rsidR="00475CEC" w:rsidRPr="00527D9F">
        <w:rPr>
          <w:b/>
          <w:bCs/>
          <w:sz w:val="28"/>
          <w:szCs w:val="28"/>
        </w:rPr>
        <w:t xml:space="preserve"> </w:t>
      </w:r>
      <w:proofErr w:type="spellStart"/>
      <w:r w:rsidR="00475CEC" w:rsidRPr="00527D9F">
        <w:rPr>
          <w:b/>
          <w:bCs/>
          <w:sz w:val="28"/>
          <w:szCs w:val="28"/>
        </w:rPr>
        <w:t>đồ</w:t>
      </w:r>
      <w:proofErr w:type="spellEnd"/>
      <w:r w:rsidR="00475CEC" w:rsidRPr="00527D9F">
        <w:rPr>
          <w:b/>
          <w:bCs/>
          <w:sz w:val="28"/>
          <w:szCs w:val="28"/>
        </w:rPr>
        <w:t xml:space="preserve"> </w:t>
      </w:r>
    </w:p>
    <w:p w14:paraId="2CAA92C6" w14:textId="77777777" w:rsidR="00475CEC" w:rsidRPr="00527D9F" w:rsidRDefault="00475CEC" w:rsidP="00475CEC">
      <w:pPr>
        <w:overflowPunct w:val="0"/>
        <w:autoSpaceDE w:val="0"/>
        <w:autoSpaceDN w:val="0"/>
        <w:adjustRightInd w:val="0"/>
        <w:spacing w:before="0"/>
        <w:jc w:val="center"/>
        <w:textAlignment w:val="baseline"/>
        <w:rPr>
          <w:rFonts w:ascii="Times New Roman" w:eastAsia="Times New Roman" w:hAnsi="Times New Roman"/>
          <w:noProof/>
          <w:sz w:val="24"/>
          <w:szCs w:val="24"/>
        </w:rPr>
      </w:pPr>
      <w:r w:rsidRPr="00527D9F">
        <w:rPr>
          <w:rFonts w:ascii="Times New Roman" w:eastAsia="Times New Roman" w:hAnsi="Times New Roman"/>
          <w:noProof/>
          <w:sz w:val="24"/>
          <w:szCs w:val="24"/>
        </w:rPr>
        <mc:AlternateContent>
          <mc:Choice Requires="wps">
            <w:drawing>
              <wp:anchor distT="0" distB="0" distL="114300" distR="114300" simplePos="0" relativeHeight="251659264" behindDoc="0" locked="0" layoutInCell="1" allowOverlap="1" wp14:anchorId="7BAD0C24" wp14:editId="6C6794FE">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6F2E42A6" w14:textId="77777777" w:rsidR="009A774B" w:rsidRPr="002A141D" w:rsidRDefault="009A774B" w:rsidP="00475CEC">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Các</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6F2E42A6" w14:textId="77777777" w:rsidR="009A774B" w:rsidRPr="002A141D" w:rsidRDefault="009A774B"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sidRPr="00527D9F">
        <w:rPr>
          <w:rFonts w:ascii="Times New Roman" w:eastAsia="Times New Roman" w:hAnsi="Times New Roman"/>
          <w:noProof/>
          <w:sz w:val="24"/>
          <w:szCs w:val="24"/>
        </w:rPr>
        <mc:AlternateContent>
          <mc:Choice Requires="wps">
            <w:drawing>
              <wp:anchor distT="0" distB="0" distL="114300" distR="114300" simplePos="0" relativeHeight="251658240" behindDoc="0" locked="0" layoutInCell="1" allowOverlap="1" wp14:anchorId="7A87AF75" wp14:editId="1CF7E060">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2323E2A4" w14:textId="77777777" w:rsidR="009A774B" w:rsidRPr="002A141D" w:rsidRDefault="009A774B" w:rsidP="00475CEC">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2323E2A4" w14:textId="77777777" w:rsidR="009A774B" w:rsidRPr="002A141D" w:rsidRDefault="009A774B"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32BA707D" w14:textId="77777777" w:rsidR="00475CEC" w:rsidRPr="00527D9F" w:rsidRDefault="00475CEC" w:rsidP="00475CEC">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rPr>
      </w:pPr>
      <w:r w:rsidRPr="00527D9F">
        <w:rPr>
          <w:rFonts w:ascii="Times New Roman" w:eastAsia="Times New Roman" w:hAnsi="Times New Roman"/>
          <w:noProof/>
          <w:sz w:val="24"/>
          <w:szCs w:val="24"/>
        </w:rPr>
        <mc:AlternateContent>
          <mc:Choice Requires="wps">
            <w:drawing>
              <wp:anchor distT="0" distB="0" distL="114300" distR="114300" simplePos="0" relativeHeight="251663360" behindDoc="0" locked="0" layoutInCell="1" allowOverlap="1" wp14:anchorId="6DF16EAB" wp14:editId="51C5DE29">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D969AA5" w14:textId="77777777" w:rsidR="009A774B" w:rsidRPr="002A141D" w:rsidRDefault="009A774B" w:rsidP="00475CEC">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3D969AA5" w14:textId="77777777" w:rsidR="009A774B" w:rsidRPr="002A141D" w:rsidRDefault="009A774B"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sidRPr="00527D9F">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14:anchorId="56FFDBF7" wp14:editId="131618E6">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C353907"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55B77B24" w14:textId="77777777" w:rsidR="00475CEC" w:rsidRPr="00527D9F" w:rsidRDefault="00475CEC" w:rsidP="00475CEC">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p>
    <w:p w14:paraId="7AFBEDB0" w14:textId="77777777" w:rsidR="00475CEC" w:rsidRPr="00527D9F" w:rsidRDefault="00C42DD4" w:rsidP="00475CEC">
      <w:pPr>
        <w:overflowPunct w:val="0"/>
        <w:autoSpaceDE w:val="0"/>
        <w:autoSpaceDN w:val="0"/>
        <w:adjustRightInd w:val="0"/>
        <w:spacing w:beforeLines="60" w:before="144"/>
        <w:jc w:val="center"/>
        <w:textAlignment w:val="baseline"/>
        <w:rPr>
          <w:rFonts w:ascii="Times New Roman" w:eastAsia="Times New Roman" w:hAnsi="Times New Roman"/>
          <w:noProof/>
          <w:sz w:val="24"/>
          <w:szCs w:val="24"/>
        </w:rPr>
      </w:pPr>
      <w:r w:rsidRPr="00527D9F">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14:anchorId="46DCDCAF" wp14:editId="7BD0622F">
                <wp:simplePos x="0" y="0"/>
                <wp:positionH relativeFrom="column">
                  <wp:posOffset>386715</wp:posOffset>
                </wp:positionH>
                <wp:positionV relativeFrom="paragraph">
                  <wp:posOffset>147954</wp:posOffset>
                </wp:positionV>
                <wp:extent cx="1692275" cy="860425"/>
                <wp:effectExtent l="19050" t="19050" r="22225" b="3492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860425"/>
                        </a:xfrm>
                        <a:prstGeom prst="flowChartDecision">
                          <a:avLst/>
                        </a:prstGeom>
                        <a:solidFill>
                          <a:srgbClr val="FFFFFF"/>
                        </a:solidFill>
                        <a:ln w="9525">
                          <a:solidFill>
                            <a:srgbClr val="000000"/>
                          </a:solidFill>
                          <a:miter lim="800000"/>
                          <a:headEnd/>
                          <a:tailEnd/>
                        </a:ln>
                      </wps:spPr>
                      <wps:txbx>
                        <w:txbxContent>
                          <w:p w14:paraId="21C76874" w14:textId="77777777" w:rsidR="009A774B" w:rsidRPr="002A141D" w:rsidRDefault="009A774B" w:rsidP="00475CEC">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45pt;margin-top:11.65pt;width:133.25pt;height: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">
                <v:textbox>
                  <w:txbxContent>
                    <w:p w14:paraId="21C76874" w14:textId="77777777" w:rsidR="009A774B" w:rsidRPr="002A141D" w:rsidRDefault="009A774B"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9FEFC55" w14:textId="0C9A7C30" w:rsidR="00475CEC" w:rsidRPr="00527D9F" w:rsidRDefault="004620B4" w:rsidP="00475CEC">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r w:rsidRPr="00527D9F">
        <w:rPr>
          <w:rFonts w:ascii="Times New Roman" w:eastAsia="Times New Roman" w:hAnsi="Times New Roman"/>
          <w:b/>
          <w:noProof/>
          <w:sz w:val="24"/>
          <w:szCs w:val="24"/>
        </w:rPr>
        <mc:AlternateContent>
          <mc:Choice Requires="wps">
            <w:drawing>
              <wp:anchor distT="0" distB="0" distL="114300" distR="114300" simplePos="0" relativeHeight="251664384" behindDoc="0" locked="0" layoutInCell="1" allowOverlap="1" wp14:anchorId="18CD7003" wp14:editId="269CC4B8">
                <wp:simplePos x="0" y="0"/>
                <wp:positionH relativeFrom="column">
                  <wp:posOffset>4006215</wp:posOffset>
                </wp:positionH>
                <wp:positionV relativeFrom="paragraph">
                  <wp:posOffset>116205</wp:posOffset>
                </wp:positionV>
                <wp:extent cx="1676400" cy="622300"/>
                <wp:effectExtent l="0" t="0" r="19050" b="25400"/>
                <wp:wrapNone/>
                <wp:docPr id="19" name="Flowchart: Document 19"/>
                <wp:cNvGraphicFramePr/>
                <a:graphic xmlns:a="http://schemas.openxmlformats.org/drawingml/2006/main">
                  <a:graphicData uri="http://schemas.microsoft.com/office/word/2010/wordprocessingShape">
                    <wps:wsp>
                      <wps:cNvSpPr/>
                      <wps:spPr>
                        <a:xfrm>
                          <a:off x="0" y="0"/>
                          <a:ext cx="1676400" cy="622300"/>
                        </a:xfrm>
                        <a:prstGeom prst="flowChartDocument">
                          <a:avLst/>
                        </a:prstGeom>
                        <a:solidFill>
                          <a:srgbClr val="FFFFFF"/>
                        </a:solidFill>
                        <a:ln w="9525">
                          <a:solidFill>
                            <a:srgbClr val="000000"/>
                          </a:solidFill>
                          <a:miter lim="800000"/>
                          <a:headEnd/>
                          <a:tailEnd/>
                        </a:ln>
                      </wps:spPr>
                      <wps:txbx>
                        <w:txbxContent>
                          <w:p w14:paraId="56570FD7" w14:textId="3538F154" w:rsidR="009A774B" w:rsidRPr="002A141D" w:rsidRDefault="009A774B" w:rsidP="00475CEC">
                            <w:pPr>
                              <w:rPr>
                                <w:rFonts w:ascii="Times New Roman" w:hAnsi="Times New Roman"/>
                                <w:sz w:val="24"/>
                                <w:szCs w:val="18"/>
                                <w:lang w:val="vi-VN"/>
                              </w:rPr>
                            </w:pPr>
                            <w:r w:rsidRPr="002A141D">
                              <w:rPr>
                                <w:sz w:val="24"/>
                                <w:szCs w:val="18"/>
                                <w:lang w:val="vi-VN"/>
                              </w:rPr>
                              <w:t>Tài liệu đính</w:t>
                            </w:r>
                            <w:r>
                              <w:rPr>
                                <w:sz w:val="24"/>
                                <w:szCs w:val="18"/>
                              </w:rPr>
                              <w:t xml:space="preserve"> </w:t>
                            </w:r>
                            <w:proofErr w:type="spellStart"/>
                            <w:r>
                              <w:rPr>
                                <w:sz w:val="24"/>
                                <w:szCs w:val="18"/>
                              </w:rPr>
                              <w:t>kèm</w:t>
                            </w:r>
                            <w:proofErr w:type="spellEnd"/>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0" type="#_x0000_t114" style="position:absolute;left:0;text-align:left;margin-left:315.45pt;margin-top:9.15pt;width:132pt;height: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">
                <v:textbox>
                  <w:txbxContent>
                    <w:p w14:paraId="56570FD7" w14:textId="3538F154" w:rsidR="009A774B" w:rsidRPr="002A141D" w:rsidRDefault="009A774B" w:rsidP="00475CEC">
                      <w:pPr>
                        <w:rPr>
                          <w:rFonts w:ascii="Times New Roman" w:hAnsi="Times New Roman"/>
                          <w:sz w:val="24"/>
                          <w:szCs w:val="18"/>
                          <w:lang w:val="vi-VN"/>
                        </w:rPr>
                      </w:pPr>
                      <w:r w:rsidRPr="002A141D">
                        <w:rPr>
                          <w:sz w:val="24"/>
                          <w:szCs w:val="18"/>
                          <w:lang w:val="vi-VN"/>
                        </w:rPr>
                        <w:t>Tài liệu đính</w:t>
                      </w:r>
                      <w:r>
                        <w:rPr>
                          <w:sz w:val="24"/>
                          <w:szCs w:val="18"/>
                        </w:rPr>
                        <w:t xml:space="preserve"> kèm</w:t>
                      </w:r>
                      <w:r w:rsidRPr="002A141D">
                        <w:rPr>
                          <w:sz w:val="24"/>
                          <w:szCs w:val="18"/>
                          <w:lang w:val="vi-VN"/>
                        </w:rPr>
                        <w:t xml:space="preserve"> </w:t>
                      </w:r>
                    </w:p>
                  </w:txbxContent>
                </v:textbox>
              </v:shape>
            </w:pict>
          </mc:Fallback>
        </mc:AlternateContent>
      </w:r>
      <w:r w:rsidR="00140497" w:rsidRPr="00527D9F">
        <w:rPr>
          <w:rFonts w:ascii="Times New Roman" w:hAnsi="Times New Roman"/>
          <w:bCs/>
          <w:noProof/>
          <w:sz w:val="28"/>
          <w:szCs w:val="28"/>
        </w:rPr>
        <mc:AlternateContent>
          <mc:Choice Requires="wps">
            <w:drawing>
              <wp:anchor distT="0" distB="0" distL="114300" distR="114300" simplePos="0" relativeHeight="251666432" behindDoc="0" locked="0" layoutInCell="1" allowOverlap="1" wp14:anchorId="22DC2D73" wp14:editId="5BEB4E1D">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2EBD72D2" w14:textId="77777777" w:rsidR="009A774B" w:rsidRPr="002A141D" w:rsidRDefault="009A774B" w:rsidP="00140497">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Quy</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34EABBFB" w14:textId="77777777" w:rsidR="009A774B" w:rsidRDefault="009A774B"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left:0;text-align:left;margin-left:186pt;margin-top:7.25pt;width:105.4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">
                <v:stroke joinstyle="round"/>
                <v:textbox>
                  <w:txbxContent>
                    <w:p w14:paraId="2EBD72D2" w14:textId="77777777" w:rsidR="009A774B" w:rsidRPr="002A141D" w:rsidRDefault="009A774B"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34EABBFB" w14:textId="77777777" w:rsidR="009A774B" w:rsidRDefault="009A774B" w:rsidP="00140497">
                      <w:pPr>
                        <w:jc w:val="center"/>
                      </w:pPr>
                    </w:p>
                  </w:txbxContent>
                </v:textbox>
              </v:shape>
            </w:pict>
          </mc:Fallback>
        </mc:AlternateContent>
      </w:r>
    </w:p>
    <w:p w14:paraId="65077DE6" w14:textId="77777777" w:rsidR="00475CEC" w:rsidRPr="00527D9F" w:rsidRDefault="00475CEC" w:rsidP="00475CEC">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6B75D5BD" w14:textId="77777777" w:rsidR="00475CEC" w:rsidRPr="00527D9F" w:rsidRDefault="00475CEC" w:rsidP="00475CEC">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2295B729" w14:textId="77777777" w:rsidR="00475CEC" w:rsidRPr="00527D9F" w:rsidRDefault="00475CEC" w:rsidP="00475CEC">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rPr>
      </w:pPr>
    </w:p>
    <w:p w14:paraId="64A07157" w14:textId="77777777" w:rsidR="00475CEC" w:rsidRPr="00527D9F" w:rsidRDefault="00475CEC" w:rsidP="00475CEC">
      <w:pPr>
        <w:pStyle w:val="Bodytext2"/>
        <w:tabs>
          <w:tab w:val="left" w:pos="709"/>
        </w:tabs>
        <w:spacing w:before="0" w:after="0" w:line="264" w:lineRule="auto"/>
        <w:rPr>
          <w:b/>
          <w:bCs/>
          <w:sz w:val="28"/>
          <w:szCs w:val="28"/>
        </w:rPr>
      </w:pPr>
      <w:r w:rsidRPr="00527D9F">
        <w:rPr>
          <w:b/>
          <w:bCs/>
          <w:sz w:val="28"/>
          <w:szCs w:val="28"/>
        </w:rPr>
        <w:tab/>
        <w:t xml:space="preserve">V. </w:t>
      </w:r>
      <w:proofErr w:type="spellStart"/>
      <w:r w:rsidRPr="00527D9F">
        <w:rPr>
          <w:b/>
          <w:bCs/>
          <w:sz w:val="28"/>
          <w:szCs w:val="28"/>
        </w:rPr>
        <w:t>Nội</w:t>
      </w:r>
      <w:proofErr w:type="spellEnd"/>
      <w:r w:rsidRPr="00527D9F">
        <w:rPr>
          <w:b/>
          <w:bCs/>
          <w:sz w:val="28"/>
          <w:szCs w:val="28"/>
        </w:rPr>
        <w:t xml:space="preserve"> dung </w:t>
      </w:r>
      <w:proofErr w:type="spellStart"/>
      <w:r w:rsidRPr="00527D9F">
        <w:rPr>
          <w:b/>
          <w:bCs/>
          <w:sz w:val="28"/>
          <w:szCs w:val="28"/>
        </w:rPr>
        <w:t>quy</w:t>
      </w:r>
      <w:proofErr w:type="spellEnd"/>
      <w:r w:rsidRPr="00527D9F">
        <w:rPr>
          <w:b/>
          <w:bCs/>
          <w:sz w:val="28"/>
          <w:szCs w:val="28"/>
        </w:rPr>
        <w:t xml:space="preserve"> </w:t>
      </w:r>
      <w:proofErr w:type="spellStart"/>
      <w:r w:rsidRPr="00527D9F">
        <w:rPr>
          <w:b/>
          <w:bCs/>
          <w:sz w:val="28"/>
          <w:szCs w:val="28"/>
        </w:rPr>
        <w:t>trình</w:t>
      </w:r>
      <w:proofErr w:type="spellEnd"/>
    </w:p>
    <w:p w14:paraId="7A290173" w14:textId="2FF3869C" w:rsidR="004F6BF4" w:rsidRPr="00527D9F" w:rsidRDefault="00475CEC" w:rsidP="00475CEC">
      <w:pPr>
        <w:pStyle w:val="Bodytext2"/>
        <w:tabs>
          <w:tab w:val="left" w:pos="709"/>
        </w:tabs>
        <w:spacing w:before="0" w:after="0" w:line="264" w:lineRule="auto"/>
        <w:rPr>
          <w:b/>
          <w:bCs/>
          <w:sz w:val="28"/>
          <w:szCs w:val="28"/>
          <w:lang w:val="vi-VN"/>
        </w:rPr>
      </w:pPr>
      <w:r w:rsidRPr="00527D9F">
        <w:rPr>
          <w:b/>
          <w:bCs/>
          <w:sz w:val="28"/>
          <w:szCs w:val="28"/>
        </w:rPr>
        <w:tab/>
        <w:t xml:space="preserve">1. </w:t>
      </w:r>
      <w:proofErr w:type="spellStart"/>
      <w:r w:rsidRPr="00527D9F">
        <w:rPr>
          <w:b/>
          <w:bCs/>
          <w:sz w:val="28"/>
          <w:szCs w:val="28"/>
        </w:rPr>
        <w:t>Lưu</w:t>
      </w:r>
      <w:proofErr w:type="spellEnd"/>
      <w:r w:rsidRPr="00527D9F">
        <w:rPr>
          <w:b/>
          <w:bCs/>
          <w:sz w:val="28"/>
          <w:szCs w:val="28"/>
        </w:rPr>
        <w:t xml:space="preserve"> </w:t>
      </w:r>
      <w:proofErr w:type="spellStart"/>
      <w:r w:rsidRPr="00527D9F">
        <w:rPr>
          <w:b/>
          <w:bCs/>
          <w:sz w:val="28"/>
          <w:szCs w:val="28"/>
        </w:rPr>
        <w:t>đồ</w:t>
      </w:r>
      <w:proofErr w:type="spellEnd"/>
      <w:r w:rsidRPr="00527D9F">
        <w:rPr>
          <w:b/>
          <w:bCs/>
          <w:sz w:val="28"/>
          <w:szCs w:val="28"/>
          <w:lang w:val="vi-VN"/>
        </w:rPr>
        <w:t xml:space="preserve"> </w:t>
      </w:r>
    </w:p>
    <w:p w14:paraId="122999BB" w14:textId="77777777" w:rsidR="004F6BF4" w:rsidRPr="00527D9F" w:rsidRDefault="004F6BF4">
      <w:pPr>
        <w:spacing w:before="0" w:after="160" w:line="259" w:lineRule="auto"/>
        <w:rPr>
          <w:rFonts w:ascii="Times New Roman" w:eastAsia="Times New Roman" w:hAnsi="Times New Roman"/>
          <w:b/>
          <w:bCs/>
          <w:sz w:val="28"/>
          <w:szCs w:val="28"/>
          <w:lang w:val="vi-VN"/>
        </w:rPr>
      </w:pPr>
      <w:r w:rsidRPr="00527D9F">
        <w:rPr>
          <w:rFonts w:ascii="Times New Roman" w:hAnsi="Times New Roman"/>
          <w:b/>
          <w:bCs/>
          <w:sz w:val="28"/>
          <w:szCs w:val="28"/>
          <w:lang w:val="vi-VN"/>
        </w:rPr>
        <w:br w:type="page"/>
      </w:r>
    </w:p>
    <w:p w14:paraId="63423E54" w14:textId="77777777" w:rsidR="00116014" w:rsidRPr="00527D9F" w:rsidRDefault="00116014" w:rsidP="00475CEC">
      <w:pPr>
        <w:pStyle w:val="Bodytext2"/>
        <w:tabs>
          <w:tab w:val="left" w:pos="709"/>
        </w:tabs>
        <w:spacing w:before="0" w:after="0" w:line="264" w:lineRule="auto"/>
        <w:sectPr w:rsidR="00116014" w:rsidRPr="00527D9F" w:rsidSect="00403F5A">
          <w:headerReference w:type="default" r:id="rId8"/>
          <w:footerReference w:type="default" r:id="rId9"/>
          <w:pgSz w:w="11909" w:h="16834" w:code="9"/>
          <w:pgMar w:top="1134" w:right="1134" w:bottom="1134" w:left="1701" w:header="539" w:footer="907" w:gutter="0"/>
          <w:cols w:space="720"/>
          <w:docGrid w:linePitch="381"/>
        </w:sectPr>
      </w:pPr>
    </w:p>
    <w:p w14:paraId="18377096" w14:textId="4A72B2BF" w:rsidR="001C3C9D" w:rsidRPr="00527D9F" w:rsidRDefault="007E7185" w:rsidP="001C3C9D">
      <w:pPr>
        <w:pStyle w:val="Bodytext2"/>
        <w:tabs>
          <w:tab w:val="left" w:pos="709"/>
        </w:tabs>
        <w:spacing w:before="0" w:after="0" w:line="264" w:lineRule="auto"/>
        <w:jc w:val="center"/>
      </w:pPr>
      <w:r w:rsidRPr="00527D9F">
        <w:object w:dxaOrig="15213" w:dyaOrig="11613" w14:anchorId="45F33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518.25pt" o:ole="">
            <v:imagedata r:id="rId10" o:title=""/>
          </v:shape>
          <o:OLEObject Type="Embed" ProgID="Visio.Drawing.11" ShapeID="_x0000_i1025" DrawAspect="Content" ObjectID="_1771747688" r:id="rId11"/>
        </w:object>
      </w:r>
    </w:p>
    <w:p w14:paraId="321DE62C" w14:textId="77777777" w:rsidR="001C3C9D" w:rsidRPr="00527D9F" w:rsidRDefault="001C3C9D" w:rsidP="00475CEC">
      <w:pPr>
        <w:pStyle w:val="Bodytext2"/>
        <w:tabs>
          <w:tab w:val="left" w:pos="709"/>
        </w:tabs>
        <w:spacing w:before="0" w:after="0" w:line="264" w:lineRule="auto"/>
        <w:sectPr w:rsidR="001C3C9D" w:rsidRPr="00527D9F" w:rsidSect="001C3C9D">
          <w:pgSz w:w="16834" w:h="11909" w:orient="landscape" w:code="9"/>
          <w:pgMar w:top="900" w:right="1138" w:bottom="1138" w:left="1138" w:header="533" w:footer="907" w:gutter="0"/>
          <w:cols w:space="720"/>
          <w:titlePg/>
          <w:docGrid w:linePitch="381"/>
        </w:sectPr>
      </w:pPr>
    </w:p>
    <w:p w14:paraId="0309B73B" w14:textId="03EBDF05" w:rsidR="00475CEC" w:rsidRPr="00527D9F" w:rsidRDefault="001C3C9D" w:rsidP="001C3C9D">
      <w:pPr>
        <w:pStyle w:val="Bodytext2"/>
        <w:tabs>
          <w:tab w:val="left" w:pos="709"/>
        </w:tabs>
        <w:spacing w:before="0" w:line="264" w:lineRule="auto"/>
        <w:rPr>
          <w:b/>
          <w:bCs/>
          <w:sz w:val="28"/>
          <w:szCs w:val="28"/>
        </w:rPr>
      </w:pPr>
      <w:r w:rsidRPr="00527D9F">
        <w:rPr>
          <w:b/>
          <w:bCs/>
          <w:sz w:val="28"/>
          <w:szCs w:val="28"/>
          <w:lang w:val="vi-VN"/>
        </w:rPr>
        <w:lastRenderedPageBreak/>
        <w:tab/>
      </w:r>
      <w:r w:rsidR="00475CEC" w:rsidRPr="00527D9F">
        <w:rPr>
          <w:b/>
          <w:bCs/>
          <w:sz w:val="28"/>
          <w:szCs w:val="28"/>
          <w:lang w:val="vi-VN"/>
        </w:rPr>
        <w:t>2</w:t>
      </w:r>
      <w:r w:rsidR="00EE3333" w:rsidRPr="00527D9F">
        <w:rPr>
          <w:b/>
          <w:bCs/>
          <w:sz w:val="28"/>
          <w:szCs w:val="28"/>
        </w:rPr>
        <w:t>.</w:t>
      </w:r>
      <w:r w:rsidR="00475CEC" w:rsidRPr="00527D9F">
        <w:rPr>
          <w:b/>
          <w:bCs/>
          <w:sz w:val="28"/>
          <w:szCs w:val="28"/>
        </w:rPr>
        <w:t xml:space="preserve"> </w:t>
      </w:r>
      <w:proofErr w:type="spellStart"/>
      <w:r w:rsidR="00475CEC" w:rsidRPr="00527D9F">
        <w:rPr>
          <w:b/>
          <w:bCs/>
          <w:sz w:val="28"/>
          <w:szCs w:val="28"/>
        </w:rPr>
        <w:t>Diễn</w:t>
      </w:r>
      <w:proofErr w:type="spellEnd"/>
      <w:r w:rsidR="00475CEC" w:rsidRPr="00527D9F">
        <w:rPr>
          <w:b/>
          <w:bCs/>
          <w:sz w:val="28"/>
          <w:szCs w:val="28"/>
        </w:rPr>
        <w:t xml:space="preserve"> </w:t>
      </w:r>
      <w:proofErr w:type="spellStart"/>
      <w:r w:rsidR="00475CEC" w:rsidRPr="00527D9F">
        <w:rPr>
          <w:b/>
          <w:bCs/>
          <w:sz w:val="28"/>
          <w:szCs w:val="28"/>
        </w:rPr>
        <w:t>giải</w:t>
      </w:r>
      <w:proofErr w:type="spellEnd"/>
      <w:r w:rsidR="00475CEC" w:rsidRPr="00527D9F">
        <w:rPr>
          <w:b/>
          <w:bCs/>
          <w:sz w:val="28"/>
          <w:szCs w:val="28"/>
        </w:rPr>
        <w:t xml:space="preserve"> </w:t>
      </w:r>
      <w:proofErr w:type="spellStart"/>
      <w:r w:rsidR="00475CEC" w:rsidRPr="00527D9F">
        <w:rPr>
          <w:b/>
          <w:bCs/>
          <w:sz w:val="28"/>
          <w:szCs w:val="28"/>
        </w:rPr>
        <w:t>các</w:t>
      </w:r>
      <w:proofErr w:type="spellEnd"/>
      <w:r w:rsidR="00475CEC" w:rsidRPr="00527D9F">
        <w:rPr>
          <w:b/>
          <w:bCs/>
          <w:sz w:val="28"/>
          <w:szCs w:val="28"/>
        </w:rPr>
        <w:t xml:space="preserve"> </w:t>
      </w:r>
      <w:proofErr w:type="spellStart"/>
      <w:r w:rsidR="00475CEC" w:rsidRPr="00527D9F">
        <w:rPr>
          <w:b/>
          <w:bCs/>
          <w:sz w:val="28"/>
          <w:szCs w:val="28"/>
        </w:rPr>
        <w:t>bước</w:t>
      </w:r>
      <w:proofErr w:type="spellEnd"/>
      <w:r w:rsidR="00475CEC" w:rsidRPr="00527D9F">
        <w:rPr>
          <w:b/>
          <w:bCs/>
          <w:sz w:val="28"/>
          <w:szCs w:val="28"/>
        </w:rPr>
        <w:t xml:space="preserve"> </w:t>
      </w:r>
    </w:p>
    <w:p w14:paraId="3E3BAEAC" w14:textId="30A8DA1A" w:rsidR="002F0405" w:rsidRPr="00527D9F" w:rsidRDefault="001C3C9D" w:rsidP="001C3C9D">
      <w:pPr>
        <w:pStyle w:val="Bodytext2"/>
        <w:tabs>
          <w:tab w:val="left" w:pos="709"/>
        </w:tabs>
        <w:spacing w:before="0" w:line="264" w:lineRule="auto"/>
        <w:rPr>
          <w:b/>
          <w:bCs/>
          <w:sz w:val="28"/>
          <w:szCs w:val="28"/>
          <w:lang w:val="vi-VN"/>
        </w:rPr>
      </w:pPr>
      <w:r w:rsidRPr="00527D9F">
        <w:rPr>
          <w:b/>
          <w:bCs/>
          <w:sz w:val="28"/>
          <w:szCs w:val="28"/>
        </w:rPr>
        <w:tab/>
      </w:r>
      <w:r w:rsidRPr="00527D9F">
        <w:rPr>
          <w:b/>
          <w:bCs/>
          <w:color w:val="2E74B5" w:themeColor="accent1" w:themeShade="BF"/>
          <w:sz w:val="28"/>
          <w:szCs w:val="28"/>
          <w:lang w:val="vi-VN"/>
        </w:rPr>
        <w:t>a. Giai đoạn chuẩn bị</w:t>
      </w:r>
    </w:p>
    <w:p w14:paraId="58C3EBF4" w14:textId="6248AFCA" w:rsidR="001C3C9D" w:rsidRPr="00527D9F" w:rsidRDefault="001C3C9D" w:rsidP="001C3C9D">
      <w:pPr>
        <w:pStyle w:val="Bodytext2"/>
        <w:tabs>
          <w:tab w:val="left" w:pos="709"/>
        </w:tabs>
        <w:spacing w:before="0" w:line="264" w:lineRule="auto"/>
        <w:rPr>
          <w:bCs/>
          <w:sz w:val="28"/>
          <w:szCs w:val="28"/>
          <w:lang w:val="vi-VN"/>
        </w:rPr>
      </w:pPr>
      <w:r w:rsidRPr="00527D9F">
        <w:rPr>
          <w:b/>
          <w:bCs/>
          <w:sz w:val="28"/>
          <w:szCs w:val="28"/>
          <w:lang w:val="vi-VN"/>
        </w:rPr>
        <w:tab/>
        <w:t>Bước 1. Thông báo họp</w:t>
      </w:r>
    </w:p>
    <w:p w14:paraId="7D28C765" w14:textId="491AA74A" w:rsidR="00070576" w:rsidRPr="00527D9F" w:rsidRDefault="001C3C9D" w:rsidP="00475CEC">
      <w:pPr>
        <w:pStyle w:val="Bodytext2"/>
        <w:tabs>
          <w:tab w:val="left" w:pos="709"/>
        </w:tabs>
        <w:spacing w:before="0" w:after="0" w:line="264" w:lineRule="auto"/>
        <w:rPr>
          <w:bCs/>
          <w:sz w:val="28"/>
          <w:szCs w:val="28"/>
          <w:lang w:val="vi-VN"/>
        </w:rPr>
      </w:pPr>
      <w:r w:rsidRPr="00527D9F">
        <w:rPr>
          <w:b/>
          <w:bCs/>
          <w:sz w:val="28"/>
          <w:szCs w:val="28"/>
        </w:rPr>
        <w:tab/>
      </w:r>
      <w:r w:rsidRPr="00527D9F">
        <w:rPr>
          <w:bCs/>
          <w:sz w:val="28"/>
          <w:szCs w:val="28"/>
          <w:lang w:val="vi-VN"/>
        </w:rPr>
        <w:t>Đơn vị/ cá nhân được giao chủ trì tổ chức họp</w:t>
      </w:r>
      <w:r w:rsidR="00A32B26" w:rsidRPr="00527D9F">
        <w:rPr>
          <w:bCs/>
          <w:sz w:val="28"/>
          <w:szCs w:val="28"/>
          <w:lang w:val="vi-VN"/>
        </w:rPr>
        <w:t xml:space="preserve"> </w:t>
      </w:r>
      <w:r w:rsidR="00A32B26" w:rsidRPr="00531822">
        <w:rPr>
          <w:bCs/>
          <w:i/>
          <w:color w:val="C00000"/>
          <w:sz w:val="28"/>
          <w:szCs w:val="28"/>
          <w:lang w:val="vi-VN"/>
        </w:rPr>
        <w:t>(gọi tắt là bộ phận chủ trì</w:t>
      </w:r>
      <w:r w:rsidR="00A32B26" w:rsidRPr="00527D9F">
        <w:rPr>
          <w:bCs/>
          <w:i/>
          <w:sz w:val="28"/>
          <w:szCs w:val="28"/>
          <w:lang w:val="vi-VN"/>
        </w:rPr>
        <w:t>)</w:t>
      </w:r>
      <w:r w:rsidRPr="00527D9F">
        <w:rPr>
          <w:bCs/>
          <w:sz w:val="28"/>
          <w:szCs w:val="28"/>
          <w:lang w:val="vi-VN"/>
        </w:rPr>
        <w:t xml:space="preserve"> có trách nhiệm thông báo trước ít nhất </w:t>
      </w:r>
      <w:r w:rsidR="00A32B26" w:rsidRPr="00527D9F">
        <w:rPr>
          <w:bCs/>
          <w:sz w:val="28"/>
          <w:szCs w:val="28"/>
          <w:lang w:val="vi-VN"/>
        </w:rPr>
        <w:t>48</w:t>
      </w:r>
      <w:r w:rsidRPr="00527D9F">
        <w:rPr>
          <w:bCs/>
          <w:sz w:val="28"/>
          <w:szCs w:val="28"/>
          <w:lang w:val="vi-VN"/>
        </w:rPr>
        <w:t>h cho các bên liên quan về thời gian, địa điểm và nội dung cần chuẩn bị</w:t>
      </w:r>
      <w:r w:rsidR="00070576" w:rsidRPr="00527D9F">
        <w:rPr>
          <w:bCs/>
          <w:sz w:val="28"/>
          <w:szCs w:val="28"/>
          <w:lang w:val="vi-VN"/>
        </w:rPr>
        <w:t xml:space="preserve"> cho cuộc họp</w:t>
      </w:r>
      <w:r w:rsidR="00A32B26" w:rsidRPr="00527D9F">
        <w:rPr>
          <w:bCs/>
          <w:sz w:val="28"/>
          <w:szCs w:val="28"/>
          <w:lang w:val="vi-VN"/>
        </w:rPr>
        <w:t xml:space="preserve"> </w:t>
      </w:r>
      <w:r w:rsidR="00A32B26" w:rsidRPr="00527D9F">
        <w:rPr>
          <w:bCs/>
          <w:i/>
          <w:sz w:val="28"/>
          <w:szCs w:val="28"/>
          <w:lang w:val="vi-VN"/>
        </w:rPr>
        <w:t>(trong trường hợp khẩn cấp, thời gian thông báo có thể rút ngắn hơn</w:t>
      </w:r>
      <w:ins w:id="0" w:author="Doan Thi Thu Hoa" w:date="2024-03-12T10:52:00Z">
        <w:r w:rsidR="00D50750">
          <w:rPr>
            <w:bCs/>
            <w:i/>
            <w:sz w:val="28"/>
            <w:szCs w:val="28"/>
          </w:rPr>
          <w:t xml:space="preserve"> </w:t>
        </w:r>
        <w:proofErr w:type="spellStart"/>
        <w:r w:rsidR="00D50750">
          <w:rPr>
            <w:bCs/>
            <w:i/>
            <w:sz w:val="28"/>
            <w:szCs w:val="28"/>
          </w:rPr>
          <w:t>tùy</w:t>
        </w:r>
        <w:proofErr w:type="spellEnd"/>
        <w:r w:rsidR="00D50750">
          <w:rPr>
            <w:bCs/>
            <w:i/>
            <w:sz w:val="28"/>
            <w:szCs w:val="28"/>
          </w:rPr>
          <w:t xml:space="preserve"> </w:t>
        </w:r>
        <w:proofErr w:type="spellStart"/>
        <w:r w:rsidR="00D50750">
          <w:rPr>
            <w:bCs/>
            <w:i/>
            <w:sz w:val="28"/>
            <w:szCs w:val="28"/>
          </w:rPr>
          <w:t>tình</w:t>
        </w:r>
        <w:proofErr w:type="spellEnd"/>
        <w:r w:rsidR="00D50750">
          <w:rPr>
            <w:bCs/>
            <w:i/>
            <w:sz w:val="28"/>
            <w:szCs w:val="28"/>
          </w:rPr>
          <w:t xml:space="preserve"> </w:t>
        </w:r>
        <w:proofErr w:type="spellStart"/>
        <w:r w:rsidR="00D50750">
          <w:rPr>
            <w:bCs/>
            <w:i/>
            <w:sz w:val="28"/>
            <w:szCs w:val="28"/>
          </w:rPr>
          <w:t>hình</w:t>
        </w:r>
        <w:proofErr w:type="spellEnd"/>
        <w:r w:rsidR="00D50750">
          <w:rPr>
            <w:bCs/>
            <w:i/>
            <w:sz w:val="28"/>
            <w:szCs w:val="28"/>
          </w:rPr>
          <w:t xml:space="preserve"> </w:t>
        </w:r>
        <w:proofErr w:type="spellStart"/>
        <w:r w:rsidR="00D50750">
          <w:rPr>
            <w:bCs/>
            <w:i/>
            <w:sz w:val="28"/>
            <w:szCs w:val="28"/>
          </w:rPr>
          <w:t>thực</w:t>
        </w:r>
        <w:proofErr w:type="spellEnd"/>
        <w:r w:rsidR="00D50750">
          <w:rPr>
            <w:bCs/>
            <w:i/>
            <w:sz w:val="28"/>
            <w:szCs w:val="28"/>
          </w:rPr>
          <w:t xml:space="preserve"> </w:t>
        </w:r>
        <w:proofErr w:type="spellStart"/>
        <w:r w:rsidR="00D50750">
          <w:rPr>
            <w:bCs/>
            <w:i/>
            <w:sz w:val="28"/>
            <w:szCs w:val="28"/>
          </w:rPr>
          <w:t>tế</w:t>
        </w:r>
        <w:proofErr w:type="spellEnd"/>
        <w:r w:rsidR="00D50750">
          <w:rPr>
            <w:bCs/>
            <w:i/>
            <w:sz w:val="28"/>
            <w:szCs w:val="28"/>
          </w:rPr>
          <w:t xml:space="preserve"> </w:t>
        </w:r>
        <w:proofErr w:type="spellStart"/>
        <w:r w:rsidR="00D50750">
          <w:rPr>
            <w:bCs/>
            <w:i/>
            <w:sz w:val="28"/>
            <w:szCs w:val="28"/>
          </w:rPr>
          <w:t>và</w:t>
        </w:r>
        <w:proofErr w:type="spellEnd"/>
        <w:r w:rsidR="00D50750">
          <w:rPr>
            <w:bCs/>
            <w:i/>
            <w:sz w:val="28"/>
            <w:szCs w:val="28"/>
          </w:rPr>
          <w:t xml:space="preserve"> </w:t>
        </w:r>
        <w:proofErr w:type="spellStart"/>
        <w:r w:rsidR="00D50750">
          <w:rPr>
            <w:bCs/>
            <w:i/>
            <w:sz w:val="28"/>
            <w:szCs w:val="28"/>
          </w:rPr>
          <w:t>yêu</w:t>
        </w:r>
        <w:proofErr w:type="spellEnd"/>
        <w:r w:rsidR="00D50750">
          <w:rPr>
            <w:bCs/>
            <w:i/>
            <w:sz w:val="28"/>
            <w:szCs w:val="28"/>
          </w:rPr>
          <w:t xml:space="preserve"> </w:t>
        </w:r>
        <w:proofErr w:type="spellStart"/>
        <w:r w:rsidR="00D50750">
          <w:rPr>
            <w:bCs/>
            <w:i/>
            <w:sz w:val="28"/>
            <w:szCs w:val="28"/>
          </w:rPr>
          <w:t>cầu</w:t>
        </w:r>
        <w:proofErr w:type="spellEnd"/>
        <w:r w:rsidR="00D50750">
          <w:rPr>
            <w:bCs/>
            <w:i/>
            <w:sz w:val="28"/>
            <w:szCs w:val="28"/>
          </w:rPr>
          <w:t xml:space="preserve"> </w:t>
        </w:r>
        <w:proofErr w:type="spellStart"/>
        <w:r w:rsidR="00D50750">
          <w:rPr>
            <w:bCs/>
            <w:i/>
            <w:sz w:val="28"/>
            <w:szCs w:val="28"/>
          </w:rPr>
          <w:t>công</w:t>
        </w:r>
        <w:proofErr w:type="spellEnd"/>
        <w:r w:rsidR="00D50750">
          <w:rPr>
            <w:bCs/>
            <w:i/>
            <w:sz w:val="28"/>
            <w:szCs w:val="28"/>
          </w:rPr>
          <w:t xml:space="preserve"> </w:t>
        </w:r>
        <w:proofErr w:type="spellStart"/>
        <w:r w:rsidR="00D50750">
          <w:rPr>
            <w:bCs/>
            <w:i/>
            <w:sz w:val="28"/>
            <w:szCs w:val="28"/>
          </w:rPr>
          <w:t>việc</w:t>
        </w:r>
      </w:ins>
      <w:proofErr w:type="spellEnd"/>
      <w:r w:rsidR="00A32B26" w:rsidRPr="00527D9F">
        <w:rPr>
          <w:bCs/>
          <w:i/>
          <w:sz w:val="28"/>
          <w:szCs w:val="28"/>
          <w:lang w:val="vi-VN"/>
        </w:rPr>
        <w:t>).</w:t>
      </w:r>
    </w:p>
    <w:p w14:paraId="26C6FEB8" w14:textId="5BFE5F8A" w:rsidR="00093302" w:rsidRPr="00527D9F" w:rsidRDefault="00070576" w:rsidP="00070576">
      <w:pPr>
        <w:pStyle w:val="Bodytext2"/>
        <w:tabs>
          <w:tab w:val="left" w:pos="709"/>
        </w:tabs>
        <w:spacing w:before="0" w:line="264" w:lineRule="auto"/>
        <w:rPr>
          <w:bCs/>
          <w:sz w:val="28"/>
          <w:szCs w:val="28"/>
        </w:rPr>
      </w:pPr>
      <w:r w:rsidRPr="00527D9F">
        <w:rPr>
          <w:bCs/>
          <w:sz w:val="28"/>
          <w:szCs w:val="28"/>
          <w:lang w:val="vi-VN"/>
        </w:rPr>
        <w:tab/>
        <w:t>Hình thức thông báo qua phần mềm văn phòng điện tử/ Email/ tin nhắn.</w:t>
      </w:r>
      <w:del w:id="1" w:author="Doan Thi Thu Hoa" w:date="2024-03-12T10:52:00Z">
        <w:r w:rsidRPr="00527D9F" w:rsidDel="00D50750">
          <w:rPr>
            <w:bCs/>
            <w:sz w:val="28"/>
            <w:szCs w:val="28"/>
            <w:lang w:val="vi-VN"/>
          </w:rPr>
          <w:delText>.</w:delText>
        </w:r>
      </w:del>
    </w:p>
    <w:p w14:paraId="3B2699BC" w14:textId="699A3BC1" w:rsidR="00475CEC" w:rsidRPr="00527D9F" w:rsidRDefault="00475CEC" w:rsidP="00475CEC">
      <w:pPr>
        <w:pStyle w:val="Bodytext2"/>
        <w:tabs>
          <w:tab w:val="left" w:pos="709"/>
        </w:tabs>
        <w:spacing w:before="0" w:line="264" w:lineRule="auto"/>
        <w:rPr>
          <w:bCs/>
          <w:sz w:val="28"/>
          <w:szCs w:val="28"/>
        </w:rPr>
      </w:pPr>
      <w:r w:rsidRPr="00527D9F">
        <w:rPr>
          <w:bCs/>
          <w:sz w:val="28"/>
          <w:szCs w:val="28"/>
        </w:rPr>
        <w:tab/>
      </w:r>
      <w:proofErr w:type="spellStart"/>
      <w:r w:rsidRPr="00527D9F">
        <w:rPr>
          <w:b/>
          <w:bCs/>
          <w:sz w:val="28"/>
          <w:szCs w:val="28"/>
        </w:rPr>
        <w:t>Bước</w:t>
      </w:r>
      <w:proofErr w:type="spellEnd"/>
      <w:r w:rsidRPr="00527D9F">
        <w:rPr>
          <w:b/>
          <w:bCs/>
          <w:sz w:val="28"/>
          <w:szCs w:val="28"/>
        </w:rPr>
        <w:t xml:space="preserve"> </w:t>
      </w:r>
      <w:r w:rsidR="00070576" w:rsidRPr="00527D9F">
        <w:rPr>
          <w:b/>
          <w:bCs/>
          <w:sz w:val="28"/>
          <w:szCs w:val="28"/>
          <w:lang w:val="vi-VN"/>
        </w:rPr>
        <w:t>2</w:t>
      </w:r>
      <w:r w:rsidR="00EF20BC" w:rsidRPr="00527D9F">
        <w:rPr>
          <w:b/>
          <w:bCs/>
          <w:sz w:val="28"/>
          <w:szCs w:val="28"/>
        </w:rPr>
        <w:t>.</w:t>
      </w:r>
      <w:r w:rsidRPr="00527D9F">
        <w:rPr>
          <w:bCs/>
          <w:sz w:val="28"/>
          <w:szCs w:val="28"/>
        </w:rPr>
        <w:t xml:space="preserve"> </w:t>
      </w:r>
      <w:r w:rsidR="007E7185" w:rsidRPr="00527D9F">
        <w:rPr>
          <w:b/>
          <w:bCs/>
          <w:sz w:val="28"/>
          <w:szCs w:val="28"/>
          <w:lang w:val="vi-VN"/>
        </w:rPr>
        <w:t>Tổng hợp tài liệu và báo cáo</w:t>
      </w:r>
    </w:p>
    <w:p w14:paraId="52E49750" w14:textId="666A9B03" w:rsidR="00A32B26" w:rsidRPr="00527D9F" w:rsidRDefault="00475CEC" w:rsidP="00A32B26">
      <w:pPr>
        <w:pStyle w:val="Bodytext2"/>
        <w:tabs>
          <w:tab w:val="left" w:pos="709"/>
        </w:tabs>
        <w:spacing w:before="0" w:line="264" w:lineRule="auto"/>
        <w:rPr>
          <w:bCs/>
          <w:sz w:val="28"/>
          <w:szCs w:val="28"/>
          <w:lang w:val="vi-VN"/>
        </w:rPr>
      </w:pPr>
      <w:r w:rsidRPr="00527D9F">
        <w:rPr>
          <w:bCs/>
          <w:sz w:val="28"/>
          <w:szCs w:val="28"/>
        </w:rPr>
        <w:tab/>
      </w:r>
      <w:r w:rsidR="00A32B26" w:rsidRPr="00527D9F">
        <w:rPr>
          <w:bCs/>
          <w:sz w:val="28"/>
          <w:szCs w:val="28"/>
          <w:lang w:val="vi-VN"/>
        </w:rPr>
        <w:t>Đơn vị, cá nhân có liên quan gửi tài liệu theo yêu cầu tới bộ phận chủ trì, ít nhất 24h trước cuộc họp. Bộ phận chủ trì thống nhất cử duy nhất một đầu mối để tổng hợp các tài liệu họp.</w:t>
      </w:r>
    </w:p>
    <w:p w14:paraId="6557F42D" w14:textId="2C696E18" w:rsidR="00475CEC" w:rsidRPr="00527D9F" w:rsidRDefault="00677791" w:rsidP="00475CEC">
      <w:pPr>
        <w:pStyle w:val="Bodytext2"/>
        <w:tabs>
          <w:tab w:val="left" w:pos="709"/>
        </w:tabs>
        <w:spacing w:before="0" w:line="264" w:lineRule="auto"/>
        <w:rPr>
          <w:b/>
          <w:bCs/>
          <w:sz w:val="28"/>
          <w:szCs w:val="28"/>
          <w:lang w:val="vi-VN"/>
        </w:rPr>
      </w:pPr>
      <w:r w:rsidRPr="00527D9F">
        <w:rPr>
          <w:bCs/>
          <w:sz w:val="28"/>
          <w:szCs w:val="28"/>
        </w:rPr>
        <w:tab/>
      </w:r>
      <w:r w:rsidR="00475CEC" w:rsidRPr="00527D9F">
        <w:rPr>
          <w:b/>
          <w:bCs/>
          <w:sz w:val="28"/>
          <w:szCs w:val="28"/>
        </w:rPr>
        <w:tab/>
      </w:r>
      <w:proofErr w:type="spellStart"/>
      <w:r w:rsidR="00475CEC" w:rsidRPr="00527D9F">
        <w:rPr>
          <w:b/>
          <w:bCs/>
          <w:sz w:val="28"/>
          <w:szCs w:val="28"/>
        </w:rPr>
        <w:t>Bước</w:t>
      </w:r>
      <w:proofErr w:type="spellEnd"/>
      <w:r w:rsidR="00475CEC" w:rsidRPr="00527D9F">
        <w:rPr>
          <w:b/>
          <w:bCs/>
          <w:sz w:val="28"/>
          <w:szCs w:val="28"/>
        </w:rPr>
        <w:t xml:space="preserve"> </w:t>
      </w:r>
      <w:r w:rsidR="0039765A" w:rsidRPr="00527D9F">
        <w:rPr>
          <w:b/>
          <w:bCs/>
          <w:sz w:val="28"/>
          <w:szCs w:val="28"/>
          <w:lang w:val="vi-VN"/>
        </w:rPr>
        <w:t>3</w:t>
      </w:r>
      <w:r w:rsidR="00EF20BC" w:rsidRPr="00527D9F">
        <w:rPr>
          <w:b/>
          <w:bCs/>
          <w:sz w:val="28"/>
          <w:szCs w:val="28"/>
        </w:rPr>
        <w:t>.</w:t>
      </w:r>
      <w:r w:rsidR="00475CEC" w:rsidRPr="00527D9F">
        <w:rPr>
          <w:bCs/>
          <w:sz w:val="28"/>
          <w:szCs w:val="28"/>
        </w:rPr>
        <w:t xml:space="preserve"> </w:t>
      </w:r>
      <w:r w:rsidR="007E7185" w:rsidRPr="00527D9F">
        <w:rPr>
          <w:b/>
          <w:bCs/>
          <w:sz w:val="28"/>
          <w:szCs w:val="28"/>
          <w:lang w:val="vi-VN"/>
        </w:rPr>
        <w:t>Chuẩn bị</w:t>
      </w:r>
      <w:r w:rsidR="0039765A" w:rsidRPr="00527D9F">
        <w:rPr>
          <w:b/>
          <w:bCs/>
          <w:sz w:val="28"/>
          <w:szCs w:val="28"/>
          <w:lang w:val="vi-VN"/>
        </w:rPr>
        <w:t xml:space="preserve"> hậu cần họp</w:t>
      </w:r>
    </w:p>
    <w:p w14:paraId="7A3F56C8" w14:textId="33618B6C" w:rsidR="00EF7557" w:rsidRPr="00527D9F" w:rsidRDefault="00EF7557" w:rsidP="00475CEC">
      <w:pPr>
        <w:pStyle w:val="Bodytext2"/>
        <w:tabs>
          <w:tab w:val="left" w:pos="709"/>
        </w:tabs>
        <w:spacing w:before="0" w:line="264" w:lineRule="auto"/>
        <w:rPr>
          <w:bCs/>
          <w:sz w:val="28"/>
          <w:szCs w:val="28"/>
          <w:lang w:val="vi-VN"/>
        </w:rPr>
      </w:pPr>
      <w:r w:rsidRPr="00527D9F">
        <w:rPr>
          <w:b/>
          <w:bCs/>
          <w:sz w:val="28"/>
          <w:szCs w:val="28"/>
        </w:rPr>
        <w:tab/>
      </w:r>
      <w:r w:rsidR="0039765A" w:rsidRPr="00527D9F">
        <w:rPr>
          <w:bCs/>
          <w:sz w:val="28"/>
          <w:szCs w:val="28"/>
          <w:lang w:val="vi-VN"/>
        </w:rPr>
        <w:t>Đơn vị/ cá nhân chịu trách nhiệm hậu cần cho cuộc họp (</w:t>
      </w:r>
      <w:r w:rsidR="0039765A" w:rsidRPr="00531822">
        <w:rPr>
          <w:bCs/>
          <w:i/>
          <w:color w:val="C00000"/>
          <w:sz w:val="28"/>
          <w:szCs w:val="28"/>
          <w:lang w:val="vi-VN"/>
        </w:rPr>
        <w:t>gọi tắt là bộ phận hậu cần)</w:t>
      </w:r>
      <w:r w:rsidR="0039765A" w:rsidRPr="00527D9F">
        <w:rPr>
          <w:bCs/>
          <w:sz w:val="28"/>
          <w:szCs w:val="28"/>
          <w:lang w:val="vi-VN"/>
        </w:rPr>
        <w:t>, tiến hành các công tác chuẩn bị trước, trong và sau cuộc họp:</w:t>
      </w:r>
    </w:p>
    <w:p w14:paraId="402E6F7F" w14:textId="355C8ADA" w:rsidR="0039765A" w:rsidRPr="00527D9F" w:rsidRDefault="0039765A" w:rsidP="00475CEC">
      <w:pPr>
        <w:pStyle w:val="Bodytext2"/>
        <w:tabs>
          <w:tab w:val="left" w:pos="709"/>
        </w:tabs>
        <w:spacing w:before="0" w:line="264" w:lineRule="auto"/>
        <w:rPr>
          <w:bCs/>
          <w:sz w:val="28"/>
          <w:szCs w:val="28"/>
          <w:lang w:val="vi-VN"/>
        </w:rPr>
      </w:pPr>
      <w:r w:rsidRPr="00527D9F">
        <w:rPr>
          <w:bCs/>
          <w:sz w:val="28"/>
          <w:szCs w:val="28"/>
          <w:lang w:val="vi-VN"/>
        </w:rPr>
        <w:tab/>
        <w:t>+ Tạo phòng họp trực tuyến và thông báo cho các bên liên quan (nếu cần)</w:t>
      </w:r>
      <w:r w:rsidR="00A02725" w:rsidRPr="00527D9F">
        <w:rPr>
          <w:bCs/>
          <w:sz w:val="28"/>
          <w:szCs w:val="28"/>
          <w:lang w:val="vi-VN"/>
        </w:rPr>
        <w:t>, đảm bảo hạ tầng kết nối đạt yêu cầu;</w:t>
      </w:r>
    </w:p>
    <w:p w14:paraId="2DA8AD07" w14:textId="77777777" w:rsidR="0039765A" w:rsidRPr="00527D9F" w:rsidRDefault="0039765A" w:rsidP="00475CEC">
      <w:pPr>
        <w:pStyle w:val="Bodytext2"/>
        <w:tabs>
          <w:tab w:val="left" w:pos="709"/>
        </w:tabs>
        <w:spacing w:before="0" w:line="264" w:lineRule="auto"/>
        <w:rPr>
          <w:bCs/>
          <w:sz w:val="28"/>
          <w:szCs w:val="28"/>
          <w:lang w:val="vi-VN"/>
        </w:rPr>
      </w:pPr>
      <w:r w:rsidRPr="00527D9F">
        <w:rPr>
          <w:bCs/>
          <w:sz w:val="28"/>
          <w:szCs w:val="28"/>
          <w:lang w:val="vi-VN"/>
        </w:rPr>
        <w:tab/>
        <w:t>+ Chuẩn bị trước các công tác hậu cần khác như: đón tiếp, bánh kẹo, nước uống, điện, Internet ...</w:t>
      </w:r>
    </w:p>
    <w:p w14:paraId="47B058B6" w14:textId="61408F75" w:rsidR="0039765A" w:rsidRPr="00527D9F" w:rsidRDefault="0039765A" w:rsidP="0039765A">
      <w:pPr>
        <w:pStyle w:val="Bodytext2"/>
        <w:tabs>
          <w:tab w:val="left" w:pos="709"/>
        </w:tabs>
        <w:spacing w:before="0" w:line="264" w:lineRule="auto"/>
        <w:rPr>
          <w:b/>
          <w:bCs/>
          <w:sz w:val="28"/>
          <w:szCs w:val="28"/>
          <w:lang w:val="vi-VN"/>
        </w:rPr>
      </w:pPr>
      <w:r w:rsidRPr="00527D9F">
        <w:rPr>
          <w:bCs/>
          <w:sz w:val="28"/>
          <w:szCs w:val="28"/>
          <w:lang w:val="vi-VN"/>
        </w:rPr>
        <w:tab/>
        <w:t xml:space="preserve"> </w:t>
      </w:r>
      <w:r w:rsidRPr="00527D9F">
        <w:rPr>
          <w:b/>
          <w:bCs/>
          <w:color w:val="C45911" w:themeColor="accent2" w:themeShade="BF"/>
          <w:sz w:val="28"/>
          <w:szCs w:val="28"/>
          <w:lang w:val="vi-VN"/>
        </w:rPr>
        <w:t>b. Giai đoạn trong khi họp</w:t>
      </w:r>
    </w:p>
    <w:p w14:paraId="281D796F" w14:textId="361C9503" w:rsidR="0039765A" w:rsidRPr="00527D9F" w:rsidRDefault="0039765A" w:rsidP="00475CEC">
      <w:pPr>
        <w:pStyle w:val="Bodytext2"/>
        <w:tabs>
          <w:tab w:val="left" w:pos="709"/>
        </w:tabs>
        <w:spacing w:before="0" w:line="264" w:lineRule="auto"/>
        <w:rPr>
          <w:b/>
          <w:bCs/>
          <w:sz w:val="28"/>
          <w:szCs w:val="28"/>
          <w:lang w:val="vi-VN"/>
        </w:rPr>
      </w:pPr>
      <w:r w:rsidRPr="00527D9F">
        <w:rPr>
          <w:bCs/>
          <w:sz w:val="28"/>
          <w:szCs w:val="28"/>
          <w:lang w:val="vi-VN"/>
        </w:rPr>
        <w:tab/>
      </w:r>
      <w:r w:rsidRPr="00527D9F">
        <w:rPr>
          <w:b/>
          <w:bCs/>
          <w:sz w:val="28"/>
          <w:szCs w:val="28"/>
          <w:lang w:val="vi-VN"/>
        </w:rPr>
        <w:t>Bước 4. Tổ chức họp</w:t>
      </w:r>
    </w:p>
    <w:p w14:paraId="63036677" w14:textId="0AD19BE0" w:rsidR="00A02725" w:rsidRPr="00527D9F" w:rsidRDefault="0039765A"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b/>
          <w:bCs/>
          <w:sz w:val="28"/>
          <w:szCs w:val="28"/>
          <w:lang w:val="vi-VN"/>
        </w:rPr>
        <w:tab/>
      </w:r>
      <w:r w:rsidRPr="00527D9F">
        <w:rPr>
          <w:rFonts w:ascii="Times New Roman" w:hAnsi="Times New Roman"/>
          <w:sz w:val="28"/>
          <w:szCs w:val="28"/>
        </w:rPr>
        <w:t xml:space="preserve">- </w:t>
      </w:r>
      <w:proofErr w:type="spellStart"/>
      <w:r w:rsidRPr="00527D9F">
        <w:rPr>
          <w:rFonts w:ascii="Times New Roman" w:hAnsi="Times New Roman"/>
          <w:sz w:val="28"/>
          <w:szCs w:val="28"/>
        </w:rPr>
        <w:t>Khi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bắt</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đầu</w:t>
      </w:r>
      <w:proofErr w:type="spellEnd"/>
      <w:r w:rsidRPr="00527D9F">
        <w:rPr>
          <w:rFonts w:ascii="Times New Roman" w:hAnsi="Times New Roman"/>
          <w:sz w:val="28"/>
          <w:szCs w:val="28"/>
        </w:rPr>
        <w:t xml:space="preserve">, </w:t>
      </w:r>
      <w:r w:rsidR="00B92A40" w:rsidRPr="00527D9F">
        <w:rPr>
          <w:rFonts w:ascii="Times New Roman" w:hAnsi="Times New Roman"/>
          <w:sz w:val="28"/>
          <w:szCs w:val="28"/>
          <w:lang w:val="vi-VN"/>
        </w:rPr>
        <w:t>n</w:t>
      </w:r>
      <w:proofErr w:type="spellStart"/>
      <w:r w:rsidRPr="00527D9F">
        <w:rPr>
          <w:rFonts w:ascii="Times New Roman" w:hAnsi="Times New Roman"/>
          <w:sz w:val="28"/>
          <w:szCs w:val="28"/>
        </w:rPr>
        <w:t>gười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chủ</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trì</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quán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triệt</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các</w:t>
      </w:r>
      <w:proofErr w:type="spellEnd"/>
      <w:r w:rsidRPr="00527D9F">
        <w:rPr>
          <w:rFonts w:ascii="Times New Roman" w:hAnsi="Times New Roman"/>
          <w:sz w:val="28"/>
          <w:szCs w:val="28"/>
        </w:rPr>
        <w:t xml:space="preserve"> </w:t>
      </w:r>
      <w:r w:rsidR="00B92A40" w:rsidRPr="00527D9F">
        <w:rPr>
          <w:rFonts w:ascii="Times New Roman" w:hAnsi="Times New Roman"/>
          <w:sz w:val="28"/>
          <w:szCs w:val="28"/>
          <w:lang w:val="vi-VN"/>
        </w:rPr>
        <w:t>n</w:t>
      </w:r>
      <w:proofErr w:type="spellStart"/>
      <w:r w:rsidRPr="00527D9F">
        <w:rPr>
          <w:rFonts w:ascii="Times New Roman" w:hAnsi="Times New Roman"/>
          <w:sz w:val="28"/>
          <w:szCs w:val="28"/>
        </w:rPr>
        <w:t>ội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quy</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họp</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theo</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tinh</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thầ</w:t>
      </w:r>
      <w:r w:rsidR="00B92A40" w:rsidRPr="00527D9F">
        <w:rPr>
          <w:rFonts w:ascii="Times New Roman" w:hAnsi="Times New Roman"/>
          <w:sz w:val="28"/>
          <w:szCs w:val="28"/>
        </w:rPr>
        <w:t>n</w:t>
      </w:r>
      <w:proofErr w:type="spellEnd"/>
      <w:r w:rsidR="00B92A40" w:rsidRPr="00527D9F">
        <w:rPr>
          <w:rFonts w:ascii="Times New Roman" w:hAnsi="Times New Roman"/>
          <w:sz w:val="28"/>
          <w:szCs w:val="28"/>
        </w:rPr>
        <w:t xml:space="preserve"> </w:t>
      </w:r>
      <w:r w:rsidR="00B92A40" w:rsidRPr="00527D9F">
        <w:rPr>
          <w:rFonts w:ascii="Times New Roman" w:hAnsi="Times New Roman"/>
          <w:sz w:val="28"/>
          <w:szCs w:val="28"/>
          <w:lang w:val="vi-VN"/>
        </w:rPr>
        <w:t>Kaizen:</w:t>
      </w:r>
      <w:ins w:id="2" w:author="Doan Thi Thu Hoa" w:date="2024-03-12T11:16:00Z">
        <w:r w:rsidR="00724188">
          <w:rPr>
            <w:rFonts w:ascii="Times New Roman" w:hAnsi="Times New Roman"/>
            <w:sz w:val="28"/>
            <w:szCs w:val="28"/>
          </w:rPr>
          <w:t xml:space="preserve"> </w:t>
        </w:r>
        <w:proofErr w:type="spellStart"/>
        <w:r w:rsidR="00724188">
          <w:rPr>
            <w:rFonts w:ascii="Times New Roman" w:hAnsi="Times New Roman"/>
            <w:sz w:val="28"/>
            <w:szCs w:val="28"/>
          </w:rPr>
          <w:t>Định</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lượng</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rõ</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thời</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gian</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họp</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và</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giới</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hạn</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thời</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gian</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phát</w:t>
        </w:r>
        <w:proofErr w:type="spellEnd"/>
        <w:r w:rsidR="00724188">
          <w:rPr>
            <w:rFonts w:ascii="Times New Roman" w:hAnsi="Times New Roman"/>
            <w:sz w:val="28"/>
            <w:szCs w:val="28"/>
          </w:rPr>
          <w:t xml:space="preserve"> </w:t>
        </w:r>
        <w:proofErr w:type="spellStart"/>
        <w:r w:rsidR="00724188">
          <w:rPr>
            <w:rFonts w:ascii="Times New Roman" w:hAnsi="Times New Roman"/>
            <w:sz w:val="28"/>
            <w:szCs w:val="28"/>
          </w:rPr>
          <w:t>biểu</w:t>
        </w:r>
        <w:proofErr w:type="spellEnd"/>
        <w:r w:rsidR="00724188">
          <w:rPr>
            <w:rFonts w:ascii="Times New Roman" w:hAnsi="Times New Roman"/>
            <w:sz w:val="28"/>
            <w:szCs w:val="28"/>
          </w:rPr>
          <w:t>,</w:t>
        </w:r>
      </w:ins>
      <w:r w:rsidR="00B92A40" w:rsidRPr="00527D9F">
        <w:rPr>
          <w:rFonts w:ascii="Times New Roman" w:hAnsi="Times New Roman"/>
          <w:sz w:val="28"/>
          <w:szCs w:val="28"/>
          <w:lang w:val="vi-VN"/>
        </w:rPr>
        <w:t xml:space="preserve"> </w:t>
      </w:r>
      <w:del w:id="3" w:author="Doan Thi Thu Hoa" w:date="2024-03-12T11:16:00Z">
        <w:r w:rsidRPr="00527D9F" w:rsidDel="006004CB">
          <w:rPr>
            <w:rFonts w:ascii="Times New Roman" w:hAnsi="Times New Roman"/>
            <w:sz w:val="28"/>
            <w:szCs w:val="28"/>
          </w:rPr>
          <w:delText xml:space="preserve"> </w:delText>
        </w:r>
      </w:del>
      <w:proofErr w:type="spellStart"/>
      <w:r w:rsidRPr="00527D9F">
        <w:rPr>
          <w:rFonts w:ascii="Times New Roman" w:hAnsi="Times New Roman"/>
          <w:sz w:val="28"/>
          <w:szCs w:val="28"/>
        </w:rPr>
        <w:t>giảm</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thiểu</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các</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nghi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lễ</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kính</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thưa</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kính</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gửi</w:t>
      </w:r>
      <w:proofErr w:type="spellEnd"/>
      <w:r w:rsidRPr="00527D9F">
        <w:rPr>
          <w:rFonts w:ascii="Times New Roman" w:hAnsi="Times New Roman"/>
          <w:sz w:val="28"/>
          <w:szCs w:val="28"/>
        </w:rPr>
        <w:t xml:space="preserve"> ...), </w:t>
      </w:r>
      <w:proofErr w:type="spellStart"/>
      <w:r w:rsidRPr="00527D9F">
        <w:rPr>
          <w:rFonts w:ascii="Times New Roman" w:hAnsi="Times New Roman"/>
          <w:sz w:val="28"/>
          <w:szCs w:val="28"/>
        </w:rPr>
        <w:t>nói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ngắn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gọn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đúng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trọng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tâm</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không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trình</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bày</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lại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các</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nội</w:t>
      </w:r>
      <w:proofErr w:type="spellEnd"/>
      <w:r w:rsidRPr="00527D9F">
        <w:rPr>
          <w:rFonts w:ascii="Times New Roman" w:hAnsi="Times New Roman"/>
          <w:sz w:val="28"/>
          <w:szCs w:val="28"/>
        </w:rPr>
        <w:t xml:space="preserve"> dung </w:t>
      </w:r>
      <w:proofErr w:type="spellStart"/>
      <w:r w:rsidRPr="00527D9F">
        <w:rPr>
          <w:rFonts w:ascii="Times New Roman" w:hAnsi="Times New Roman"/>
          <w:sz w:val="28"/>
          <w:szCs w:val="28"/>
        </w:rPr>
        <w:t>đã</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có</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trong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tài</w:t>
      </w:r>
      <w:proofErr w:type="spellEnd"/>
      <w:r w:rsidRPr="00527D9F">
        <w:rPr>
          <w:rFonts w:ascii="Times New Roman" w:hAnsi="Times New Roman"/>
          <w:sz w:val="28"/>
          <w:szCs w:val="28"/>
        </w:rPr>
        <w:t xml:space="preserve"> </w:t>
      </w:r>
      <w:r w:rsidR="00A02725" w:rsidRPr="00527D9F">
        <w:rPr>
          <w:rFonts w:ascii="Times New Roman" w:hAnsi="Times New Roman"/>
          <w:sz w:val="28"/>
          <w:szCs w:val="28"/>
          <w:lang w:val="vi-VN"/>
        </w:rPr>
        <w:t>liệu;</w:t>
      </w:r>
      <w:r w:rsidR="00B92A40" w:rsidRPr="00527D9F">
        <w:rPr>
          <w:rFonts w:ascii="Times New Roman" w:hAnsi="Times New Roman"/>
          <w:sz w:val="28"/>
          <w:szCs w:val="28"/>
          <w:lang w:val="vi-VN"/>
        </w:rPr>
        <w:t xml:space="preserve"> </w:t>
      </w:r>
    </w:p>
    <w:p w14:paraId="1B4926EF" w14:textId="34CB1011" w:rsidR="00A02725" w:rsidRPr="00527D9F" w:rsidRDefault="00A02725"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lang w:val="vi-VN"/>
        </w:rPr>
        <w:tab/>
        <w:t xml:space="preserve">- Người chủ trì kiểm điểm những nội dung </w:t>
      </w:r>
      <w:proofErr w:type="spellStart"/>
      <w:ins w:id="4" w:author="Doan Thi Thu Hoa" w:date="2024-03-12T10:54:00Z">
        <w:r w:rsidR="00D50750">
          <w:rPr>
            <w:rFonts w:ascii="Times New Roman" w:hAnsi="Times New Roman"/>
            <w:sz w:val="28"/>
            <w:szCs w:val="28"/>
          </w:rPr>
          <w:t>chính</w:t>
        </w:r>
        <w:proofErr w:type="spellEnd"/>
        <w:r w:rsidR="00D50750">
          <w:rPr>
            <w:rFonts w:ascii="Times New Roman" w:hAnsi="Times New Roman"/>
            <w:sz w:val="28"/>
            <w:szCs w:val="28"/>
          </w:rPr>
          <w:t xml:space="preserve"> </w:t>
        </w:r>
        <w:proofErr w:type="spellStart"/>
        <w:r w:rsidR="00D50750">
          <w:rPr>
            <w:rFonts w:ascii="Times New Roman" w:hAnsi="Times New Roman"/>
            <w:sz w:val="28"/>
            <w:szCs w:val="28"/>
          </w:rPr>
          <w:t>của</w:t>
        </w:r>
        <w:proofErr w:type="spellEnd"/>
        <w:r w:rsidR="00D50750">
          <w:rPr>
            <w:rFonts w:ascii="Times New Roman" w:hAnsi="Times New Roman"/>
            <w:sz w:val="28"/>
            <w:szCs w:val="28"/>
          </w:rPr>
          <w:t xml:space="preserve"> </w:t>
        </w:r>
      </w:ins>
      <w:r w:rsidRPr="00527D9F">
        <w:rPr>
          <w:rFonts w:ascii="Times New Roman" w:hAnsi="Times New Roman"/>
          <w:sz w:val="28"/>
          <w:szCs w:val="28"/>
          <w:lang w:val="vi-VN"/>
        </w:rPr>
        <w:t xml:space="preserve">lần họp trước, nắm bắt tiến độ công việc để đánh </w:t>
      </w:r>
      <w:proofErr w:type="spellStart"/>
      <w:ins w:id="5" w:author="Doan Thi Thu Hoa" w:date="2024-03-12T11:22:00Z">
        <w:r w:rsidR="00A11A85">
          <w:rPr>
            <w:rFonts w:ascii="Times New Roman" w:hAnsi="Times New Roman"/>
            <w:sz w:val="28"/>
            <w:szCs w:val="28"/>
          </w:rPr>
          <w:t>giá</w:t>
        </w:r>
        <w:proofErr w:type="spellEnd"/>
        <w:r w:rsidR="00A11A85">
          <w:rPr>
            <w:rFonts w:ascii="Times New Roman" w:hAnsi="Times New Roman"/>
            <w:sz w:val="28"/>
            <w:szCs w:val="28"/>
          </w:rPr>
          <w:t xml:space="preserve"> </w:t>
        </w:r>
      </w:ins>
      <w:bookmarkStart w:id="6" w:name="_GoBack"/>
      <w:bookmarkEnd w:id="6"/>
      <w:r w:rsidRPr="00527D9F">
        <w:rPr>
          <w:rFonts w:ascii="Times New Roman" w:hAnsi="Times New Roman"/>
          <w:sz w:val="28"/>
          <w:szCs w:val="28"/>
          <w:lang w:val="vi-VN"/>
        </w:rPr>
        <w:t>kết quả việc thực hiện nhiệm vụ đã giao;</w:t>
      </w:r>
    </w:p>
    <w:p w14:paraId="18F68041" w14:textId="22A1915D" w:rsidR="0039765A" w:rsidRPr="00527D9F" w:rsidRDefault="00A02725" w:rsidP="0039765A">
      <w:pPr>
        <w:tabs>
          <w:tab w:val="left" w:pos="630"/>
        </w:tabs>
        <w:spacing w:before="180" w:after="180" w:line="252" w:lineRule="auto"/>
        <w:jc w:val="both"/>
        <w:rPr>
          <w:rFonts w:ascii="Times New Roman" w:hAnsi="Times New Roman"/>
          <w:sz w:val="28"/>
          <w:szCs w:val="28"/>
        </w:rPr>
      </w:pPr>
      <w:r w:rsidRPr="00527D9F">
        <w:rPr>
          <w:rFonts w:ascii="Times New Roman" w:hAnsi="Times New Roman"/>
          <w:sz w:val="28"/>
          <w:szCs w:val="28"/>
          <w:lang w:val="vi-VN"/>
        </w:rPr>
        <w:tab/>
      </w:r>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Đối</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với</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những</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vấn</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đề</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vướng</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mắc</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người</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nêu</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ra</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vấn</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đề</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phải</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chuẩn</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bị</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sẵn</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những</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đề</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xuất</w:t>
      </w:r>
      <w:proofErr w:type="spellEnd"/>
      <w:r w:rsidRPr="00527D9F">
        <w:rPr>
          <w:rFonts w:ascii="Times New Roman" w:hAnsi="Times New Roman"/>
          <w:sz w:val="28"/>
          <w:szCs w:val="28"/>
          <w:lang w:val="vi-VN"/>
        </w:rPr>
        <w:t xml:space="preserve"> và</w:t>
      </w:r>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giải</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pháp</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để</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thảo</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luận</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tại</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cuộc</w:t>
      </w:r>
      <w:proofErr w:type="spellEnd"/>
      <w:r w:rsidR="0039765A" w:rsidRPr="00527D9F">
        <w:rPr>
          <w:rFonts w:ascii="Times New Roman" w:hAnsi="Times New Roman"/>
          <w:sz w:val="28"/>
          <w:szCs w:val="28"/>
        </w:rPr>
        <w:t xml:space="preserve"> </w:t>
      </w:r>
      <w:proofErr w:type="spellStart"/>
      <w:r w:rsidR="0039765A" w:rsidRPr="00527D9F">
        <w:rPr>
          <w:rFonts w:ascii="Times New Roman" w:hAnsi="Times New Roman"/>
          <w:sz w:val="28"/>
          <w:szCs w:val="28"/>
        </w:rPr>
        <w:t>họp</w:t>
      </w:r>
      <w:proofErr w:type="spellEnd"/>
      <w:r w:rsidR="0039765A" w:rsidRPr="00527D9F">
        <w:rPr>
          <w:rFonts w:ascii="Times New Roman" w:hAnsi="Times New Roman"/>
          <w:sz w:val="28"/>
          <w:szCs w:val="28"/>
        </w:rPr>
        <w:t>;</w:t>
      </w:r>
    </w:p>
    <w:p w14:paraId="43A2FFB3" w14:textId="66AC2832" w:rsidR="0039765A" w:rsidRPr="00527D9F" w:rsidRDefault="0039765A"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rPr>
        <w:tab/>
        <w:t xml:space="preserve">- </w:t>
      </w:r>
      <w:proofErr w:type="spellStart"/>
      <w:r w:rsidRPr="00527D9F">
        <w:rPr>
          <w:rFonts w:ascii="Times New Roman" w:hAnsi="Times New Roman"/>
          <w:sz w:val="28"/>
          <w:szCs w:val="28"/>
        </w:rPr>
        <w:t>Các</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thành</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viên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tham</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dự</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họp</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tích</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cực</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thảo</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luận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góp</w:t>
      </w:r>
      <w:proofErr w:type="spellEnd"/>
      <w:r w:rsidRPr="00527D9F">
        <w:rPr>
          <w:rFonts w:ascii="Times New Roman" w:hAnsi="Times New Roman"/>
          <w:sz w:val="28"/>
          <w:szCs w:val="28"/>
        </w:rPr>
        <w:t xml:space="preserve"> ý </w:t>
      </w:r>
      <w:proofErr w:type="spellStart"/>
      <w:r w:rsidRPr="00527D9F">
        <w:rPr>
          <w:rFonts w:ascii="Times New Roman" w:hAnsi="Times New Roman"/>
          <w:sz w:val="28"/>
          <w:szCs w:val="28"/>
        </w:rPr>
        <w:t>kiến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với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từng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nội</w:t>
      </w:r>
      <w:proofErr w:type="spellEnd"/>
      <w:r w:rsidRPr="00527D9F">
        <w:rPr>
          <w:rFonts w:ascii="Times New Roman" w:hAnsi="Times New Roman"/>
          <w:sz w:val="28"/>
          <w:szCs w:val="28"/>
        </w:rPr>
        <w:t xml:space="preserve"> dung </w:t>
      </w:r>
      <w:proofErr w:type="spellStart"/>
      <w:r w:rsidRPr="00527D9F">
        <w:rPr>
          <w:rFonts w:ascii="Times New Roman" w:hAnsi="Times New Roman"/>
          <w:sz w:val="28"/>
          <w:szCs w:val="28"/>
        </w:rPr>
        <w:t>họp</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đối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với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những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nội</w:t>
      </w:r>
      <w:proofErr w:type="spellEnd"/>
      <w:r w:rsidRPr="00527D9F">
        <w:rPr>
          <w:rFonts w:ascii="Times New Roman" w:hAnsi="Times New Roman"/>
          <w:sz w:val="28"/>
          <w:szCs w:val="28"/>
        </w:rPr>
        <w:t xml:space="preserve"> dung </w:t>
      </w:r>
      <w:proofErr w:type="spellStart"/>
      <w:r w:rsidRPr="00527D9F">
        <w:rPr>
          <w:rFonts w:ascii="Times New Roman" w:hAnsi="Times New Roman"/>
          <w:sz w:val="28"/>
          <w:szCs w:val="28"/>
        </w:rPr>
        <w:t>chưa</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thống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nhất</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được</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thì</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chuyển</w:t>
      </w:r>
      <w:proofErr w:type="spellEnd"/>
      <w:r w:rsidRPr="00527D9F">
        <w:rPr>
          <w:rFonts w:ascii="Times New Roman" w:hAnsi="Times New Roman"/>
          <w:sz w:val="28"/>
          <w:szCs w:val="28"/>
        </w:rPr>
        <w:t xml:space="preserve"> sang </w:t>
      </w:r>
      <w:proofErr w:type="spellStart"/>
      <w:r w:rsidRPr="00527D9F">
        <w:rPr>
          <w:rFonts w:ascii="Times New Roman" w:hAnsi="Times New Roman"/>
          <w:sz w:val="28"/>
          <w:szCs w:val="28"/>
        </w:rPr>
        <w:t>cuộc</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họp</w:t>
      </w:r>
      <w:proofErr w:type="spellEnd"/>
      <w:r w:rsidRPr="00527D9F">
        <w:rPr>
          <w:rFonts w:ascii="Times New Roman" w:hAnsi="Times New Roman"/>
          <w:sz w:val="28"/>
          <w:szCs w:val="28"/>
        </w:rPr>
        <w:t xml:space="preserve"> </w:t>
      </w:r>
      <w:r w:rsidR="00A02725" w:rsidRPr="00527D9F">
        <w:rPr>
          <w:rFonts w:ascii="Times New Roman" w:hAnsi="Times New Roman"/>
          <w:sz w:val="28"/>
          <w:szCs w:val="28"/>
          <w:lang w:val="vi-VN"/>
        </w:rPr>
        <w:t>khác, tránh kéo dài cuộc họp;</w:t>
      </w:r>
    </w:p>
    <w:p w14:paraId="7C3F5C69" w14:textId="6CE2E9AD" w:rsidR="00A02725" w:rsidRPr="00527D9F" w:rsidRDefault="00A02725"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lang w:val="vi-VN"/>
        </w:rPr>
        <w:lastRenderedPageBreak/>
        <w:tab/>
        <w:t>- Thành viên được cử họp thay phải nắm bắt thông tin và chịu trách nhiệm trước lãnh đạo về nội dung trao đổi, thảo luận tại cuộc họp;</w:t>
      </w:r>
    </w:p>
    <w:p w14:paraId="5F3857CF" w14:textId="5A537435" w:rsidR="0039765A" w:rsidRPr="00527D9F" w:rsidRDefault="0039765A" w:rsidP="0039765A">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rPr>
        <w:tab/>
        <w:t xml:space="preserve">- Trong </w:t>
      </w:r>
      <w:proofErr w:type="spellStart"/>
      <w:r w:rsidRPr="00527D9F">
        <w:rPr>
          <w:rFonts w:ascii="Times New Roman" w:hAnsi="Times New Roman"/>
          <w:sz w:val="28"/>
          <w:szCs w:val="28"/>
        </w:rPr>
        <w:t>quá</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trình</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họp</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những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thành</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viên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đã</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hoàn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thành</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nội</w:t>
      </w:r>
      <w:proofErr w:type="spellEnd"/>
      <w:r w:rsidRPr="00527D9F">
        <w:rPr>
          <w:rFonts w:ascii="Times New Roman" w:hAnsi="Times New Roman"/>
          <w:sz w:val="28"/>
          <w:szCs w:val="28"/>
        </w:rPr>
        <w:t xml:space="preserve"> dung </w:t>
      </w:r>
      <w:proofErr w:type="spellStart"/>
      <w:r w:rsidRPr="00527D9F">
        <w:rPr>
          <w:rFonts w:ascii="Times New Roman" w:hAnsi="Times New Roman"/>
          <w:sz w:val="28"/>
          <w:szCs w:val="28"/>
        </w:rPr>
        <w:t>liên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quan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có</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thể</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xin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phép</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rời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cuộc</w:t>
      </w:r>
      <w:proofErr w:type="spellEnd"/>
      <w:r w:rsidR="00A02725" w:rsidRPr="00527D9F">
        <w:rPr>
          <w:rFonts w:ascii="Times New Roman" w:hAnsi="Times New Roman"/>
          <w:sz w:val="28"/>
          <w:szCs w:val="28"/>
          <w:lang w:val="vi-VN"/>
        </w:rPr>
        <w:t xml:space="preserve"> họp.</w:t>
      </w:r>
    </w:p>
    <w:p w14:paraId="018D71E8" w14:textId="6950B615" w:rsidR="0039765A" w:rsidRPr="00527D9F" w:rsidRDefault="0039765A" w:rsidP="00A02725">
      <w:pPr>
        <w:tabs>
          <w:tab w:val="left" w:pos="630"/>
        </w:tabs>
        <w:spacing w:before="180" w:after="180" w:line="252" w:lineRule="auto"/>
        <w:jc w:val="both"/>
        <w:rPr>
          <w:rFonts w:ascii="Times New Roman" w:hAnsi="Times New Roman"/>
          <w:b/>
          <w:bCs/>
          <w:sz w:val="28"/>
          <w:szCs w:val="28"/>
          <w:lang w:val="vi-VN"/>
        </w:rPr>
      </w:pPr>
      <w:r w:rsidRPr="00527D9F">
        <w:rPr>
          <w:rFonts w:ascii="Times New Roman" w:hAnsi="Times New Roman"/>
          <w:sz w:val="28"/>
          <w:szCs w:val="28"/>
        </w:rPr>
        <w:tab/>
      </w:r>
      <w:r w:rsidRPr="00527D9F">
        <w:rPr>
          <w:rFonts w:ascii="Times New Roman" w:hAnsi="Times New Roman"/>
          <w:b/>
          <w:bCs/>
          <w:sz w:val="28"/>
          <w:szCs w:val="28"/>
          <w:lang w:val="vi-VN"/>
        </w:rPr>
        <w:t>Bước 5. Ghi biên bản</w:t>
      </w:r>
    </w:p>
    <w:p w14:paraId="2747DEEC" w14:textId="6C044D73" w:rsidR="004A7844" w:rsidRPr="00527D9F" w:rsidRDefault="004A7844" w:rsidP="004A7844">
      <w:pPr>
        <w:tabs>
          <w:tab w:val="left" w:pos="630"/>
        </w:tabs>
        <w:spacing w:before="180" w:after="180" w:line="252" w:lineRule="auto"/>
        <w:jc w:val="both"/>
        <w:rPr>
          <w:rFonts w:ascii="Times New Roman" w:hAnsi="Times New Roman"/>
          <w:bCs/>
          <w:sz w:val="28"/>
          <w:szCs w:val="28"/>
          <w:lang w:val="vi-VN"/>
        </w:rPr>
      </w:pPr>
      <w:r w:rsidRPr="00527D9F">
        <w:rPr>
          <w:rFonts w:ascii="Times New Roman" w:hAnsi="Times New Roman"/>
          <w:b/>
          <w:bCs/>
          <w:sz w:val="28"/>
          <w:szCs w:val="28"/>
          <w:lang w:val="vi-VN"/>
        </w:rPr>
        <w:tab/>
      </w:r>
      <w:r w:rsidRPr="00527D9F">
        <w:rPr>
          <w:rFonts w:ascii="Times New Roman" w:hAnsi="Times New Roman"/>
          <w:bCs/>
          <w:sz w:val="28"/>
          <w:szCs w:val="28"/>
          <w:lang w:val="vi-VN"/>
        </w:rPr>
        <w:t xml:space="preserve">Bộ phận hậu cần bám sát diễn biến cuộc họp, ghi nhận đầy đủ nội dung cuộc họp và gửi cho bộ phận chủ trì tổng hợp, tổ chức xin ý kiến các bên liên quan chậm nhất 12h </w:t>
      </w:r>
      <w:proofErr w:type="spellStart"/>
      <w:ins w:id="7" w:author="Doan Thi Thu Hoa" w:date="2024-03-12T10:55:00Z">
        <w:r w:rsidR="00D50750">
          <w:rPr>
            <w:rFonts w:ascii="Times New Roman" w:hAnsi="Times New Roman"/>
            <w:bCs/>
            <w:sz w:val="28"/>
            <w:szCs w:val="28"/>
          </w:rPr>
          <w:t>làm</w:t>
        </w:r>
        <w:proofErr w:type="spellEnd"/>
        <w:r w:rsidR="00D50750">
          <w:rPr>
            <w:rFonts w:ascii="Times New Roman" w:hAnsi="Times New Roman"/>
            <w:bCs/>
            <w:sz w:val="28"/>
            <w:szCs w:val="28"/>
          </w:rPr>
          <w:t xml:space="preserve"> </w:t>
        </w:r>
        <w:proofErr w:type="spellStart"/>
        <w:r w:rsidR="00D50750">
          <w:rPr>
            <w:rFonts w:ascii="Times New Roman" w:hAnsi="Times New Roman"/>
            <w:bCs/>
            <w:sz w:val="28"/>
            <w:szCs w:val="28"/>
          </w:rPr>
          <w:t>việc</w:t>
        </w:r>
        <w:proofErr w:type="spellEnd"/>
        <w:r w:rsidR="00D50750">
          <w:rPr>
            <w:rFonts w:ascii="Times New Roman" w:hAnsi="Times New Roman"/>
            <w:bCs/>
            <w:sz w:val="28"/>
            <w:szCs w:val="28"/>
          </w:rPr>
          <w:t xml:space="preserve"> </w:t>
        </w:r>
      </w:ins>
      <w:r w:rsidRPr="00527D9F">
        <w:rPr>
          <w:rFonts w:ascii="Times New Roman" w:hAnsi="Times New Roman"/>
          <w:bCs/>
          <w:sz w:val="28"/>
          <w:szCs w:val="28"/>
          <w:lang w:val="vi-VN"/>
        </w:rPr>
        <w:t>sau khi kết thúc cuộc họp.</w:t>
      </w:r>
    </w:p>
    <w:p w14:paraId="7DE699A6" w14:textId="6D13EFF5" w:rsidR="0039765A" w:rsidRPr="00527D9F" w:rsidRDefault="004A7844" w:rsidP="004A7844">
      <w:pPr>
        <w:pStyle w:val="Bodytext2"/>
        <w:tabs>
          <w:tab w:val="left" w:pos="709"/>
        </w:tabs>
        <w:spacing w:before="0" w:line="264" w:lineRule="auto"/>
        <w:rPr>
          <w:b/>
          <w:bCs/>
          <w:color w:val="C00000"/>
          <w:sz w:val="28"/>
          <w:szCs w:val="28"/>
          <w:lang w:val="vi-VN"/>
        </w:rPr>
      </w:pPr>
      <w:r w:rsidRPr="00527D9F">
        <w:rPr>
          <w:b/>
          <w:bCs/>
          <w:color w:val="C00000"/>
          <w:sz w:val="28"/>
          <w:szCs w:val="28"/>
          <w:lang w:val="vi-VN"/>
        </w:rPr>
        <w:tab/>
      </w:r>
      <w:r w:rsidR="0039765A" w:rsidRPr="00527D9F">
        <w:rPr>
          <w:b/>
          <w:bCs/>
          <w:color w:val="C00000"/>
          <w:sz w:val="28"/>
          <w:szCs w:val="28"/>
          <w:lang w:val="vi-VN"/>
        </w:rPr>
        <w:t>c. Giai đoạn sau họp</w:t>
      </w:r>
    </w:p>
    <w:p w14:paraId="63CCD68F" w14:textId="48D9C8DF" w:rsidR="0039765A" w:rsidRPr="00527D9F" w:rsidRDefault="004A7844" w:rsidP="00475CEC">
      <w:pPr>
        <w:pStyle w:val="Bodytext2"/>
        <w:tabs>
          <w:tab w:val="left" w:pos="709"/>
        </w:tabs>
        <w:spacing w:before="0" w:line="264" w:lineRule="auto"/>
        <w:rPr>
          <w:b/>
          <w:bCs/>
          <w:sz w:val="28"/>
          <w:szCs w:val="28"/>
          <w:lang w:val="vi-VN"/>
        </w:rPr>
      </w:pPr>
      <w:r w:rsidRPr="00527D9F">
        <w:rPr>
          <w:b/>
          <w:bCs/>
          <w:sz w:val="28"/>
          <w:szCs w:val="28"/>
          <w:lang w:val="vi-VN"/>
        </w:rPr>
        <w:tab/>
      </w:r>
      <w:r w:rsidR="0039765A" w:rsidRPr="00527D9F">
        <w:rPr>
          <w:b/>
          <w:bCs/>
          <w:sz w:val="28"/>
          <w:szCs w:val="28"/>
          <w:lang w:val="vi-VN"/>
        </w:rPr>
        <w:t xml:space="preserve">Bước 6. Thông báo kết </w:t>
      </w:r>
      <w:r w:rsidR="00251B16" w:rsidRPr="00527D9F">
        <w:rPr>
          <w:b/>
          <w:bCs/>
          <w:sz w:val="28"/>
          <w:szCs w:val="28"/>
          <w:lang w:val="vi-VN"/>
        </w:rPr>
        <w:t>luận, giao nhiệm vụ</w:t>
      </w:r>
    </w:p>
    <w:p w14:paraId="08723F02" w14:textId="52A1BB00" w:rsidR="004A7844" w:rsidRPr="00527D9F" w:rsidRDefault="004A7844" w:rsidP="004A7844">
      <w:pPr>
        <w:tabs>
          <w:tab w:val="left" w:pos="630"/>
        </w:tabs>
        <w:spacing w:before="180" w:after="180" w:line="252" w:lineRule="auto"/>
        <w:jc w:val="both"/>
        <w:rPr>
          <w:rFonts w:ascii="Times New Roman" w:hAnsi="Times New Roman"/>
          <w:sz w:val="28"/>
          <w:szCs w:val="28"/>
          <w:lang w:val="vi-VN"/>
        </w:rPr>
      </w:pPr>
      <w:r w:rsidRPr="00527D9F">
        <w:rPr>
          <w:rFonts w:ascii="Times New Roman" w:hAnsi="Times New Roman"/>
          <w:sz w:val="28"/>
          <w:szCs w:val="28"/>
        </w:rPr>
        <w:tab/>
      </w:r>
      <w:r w:rsidR="005B1A37" w:rsidRPr="00527D9F">
        <w:rPr>
          <w:rFonts w:ascii="Times New Roman" w:hAnsi="Times New Roman"/>
          <w:sz w:val="28"/>
          <w:szCs w:val="28"/>
          <w:lang w:val="vi-VN"/>
        </w:rPr>
        <w:t>Trong vòng 24h</w:t>
      </w:r>
      <w:ins w:id="8" w:author="Doan Thi Thu Hoa" w:date="2024-03-12T10:55:00Z">
        <w:r w:rsidR="00D50750">
          <w:rPr>
            <w:rFonts w:ascii="Times New Roman" w:hAnsi="Times New Roman"/>
            <w:sz w:val="28"/>
            <w:szCs w:val="28"/>
          </w:rPr>
          <w:t xml:space="preserve"> </w:t>
        </w:r>
        <w:proofErr w:type="spellStart"/>
        <w:r w:rsidR="00D50750">
          <w:rPr>
            <w:rFonts w:ascii="Times New Roman" w:hAnsi="Times New Roman"/>
            <w:sz w:val="28"/>
            <w:szCs w:val="28"/>
          </w:rPr>
          <w:t>làm</w:t>
        </w:r>
        <w:proofErr w:type="spellEnd"/>
        <w:r w:rsidR="00D50750">
          <w:rPr>
            <w:rFonts w:ascii="Times New Roman" w:hAnsi="Times New Roman"/>
            <w:sz w:val="28"/>
            <w:szCs w:val="28"/>
          </w:rPr>
          <w:t xml:space="preserve"> </w:t>
        </w:r>
        <w:proofErr w:type="spellStart"/>
        <w:r w:rsidR="00D50750">
          <w:rPr>
            <w:rFonts w:ascii="Times New Roman" w:hAnsi="Times New Roman"/>
            <w:sz w:val="28"/>
            <w:szCs w:val="28"/>
          </w:rPr>
          <w:t>việc</w:t>
        </w:r>
      </w:ins>
      <w:proofErr w:type="spellEnd"/>
      <w:r w:rsidR="005B1A37" w:rsidRPr="00527D9F">
        <w:rPr>
          <w:rFonts w:ascii="Times New Roman" w:hAnsi="Times New Roman"/>
          <w:sz w:val="28"/>
          <w:szCs w:val="28"/>
          <w:lang w:val="vi-VN"/>
        </w:rPr>
        <w:t xml:space="preserve"> sau cuộc họp, n</w:t>
      </w:r>
      <w:proofErr w:type="spellStart"/>
      <w:r w:rsidRPr="00527D9F">
        <w:rPr>
          <w:rFonts w:ascii="Times New Roman" w:hAnsi="Times New Roman"/>
          <w:sz w:val="28"/>
          <w:szCs w:val="28"/>
        </w:rPr>
        <w:t>gười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chủ</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trì</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ra</w:t>
      </w:r>
      <w:proofErr w:type="spellEnd"/>
      <w:r w:rsidRPr="00527D9F">
        <w:rPr>
          <w:rFonts w:ascii="Times New Roman" w:hAnsi="Times New Roman"/>
          <w:sz w:val="28"/>
          <w:szCs w:val="28"/>
        </w:rPr>
        <w:t xml:space="preserve"> </w:t>
      </w:r>
      <w:r w:rsidR="005B1A37" w:rsidRPr="00527D9F">
        <w:rPr>
          <w:rFonts w:ascii="Times New Roman" w:hAnsi="Times New Roman"/>
          <w:sz w:val="28"/>
          <w:szCs w:val="28"/>
          <w:lang w:val="vi-VN"/>
        </w:rPr>
        <w:t xml:space="preserve">thông báo </w:t>
      </w:r>
      <w:proofErr w:type="spellStart"/>
      <w:r w:rsidRPr="00527D9F">
        <w:rPr>
          <w:rFonts w:ascii="Times New Roman" w:hAnsi="Times New Roman"/>
          <w:sz w:val="28"/>
          <w:szCs w:val="28"/>
        </w:rPr>
        <w:t>kết</w:t>
      </w:r>
      <w:proofErr w:type="spellEnd"/>
      <w:r w:rsidRPr="00527D9F">
        <w:rPr>
          <w:rFonts w:ascii="Times New Roman" w:hAnsi="Times New Roman"/>
          <w:sz w:val="28"/>
          <w:szCs w:val="28"/>
        </w:rPr>
        <w:t xml:space="preserve"> </w:t>
      </w:r>
      <w:r w:rsidR="005B1A37" w:rsidRPr="00527D9F">
        <w:rPr>
          <w:rFonts w:ascii="Times New Roman" w:hAnsi="Times New Roman"/>
          <w:sz w:val="28"/>
          <w:szCs w:val="28"/>
          <w:lang w:val="vi-VN"/>
        </w:rPr>
        <w:t xml:space="preserve">luận, giao nhiệm vụ </w:t>
      </w:r>
      <w:proofErr w:type="spellStart"/>
      <w:r w:rsidRPr="00527D9F">
        <w:rPr>
          <w:rFonts w:ascii="Times New Roman" w:hAnsi="Times New Roman"/>
          <w:sz w:val="28"/>
          <w:szCs w:val="28"/>
        </w:rPr>
        <w:t>đảm</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bảo</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nguyên</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tắc</w:t>
      </w:r>
      <w:proofErr w:type="spellEnd"/>
      <w:r w:rsidRPr="00527D9F">
        <w:rPr>
          <w:rFonts w:ascii="Times New Roman" w:hAnsi="Times New Roman"/>
          <w:sz w:val="28"/>
          <w:szCs w:val="28"/>
        </w:rPr>
        <w:t xml:space="preserve"> S.M.A.R.T (</w:t>
      </w:r>
      <w:proofErr w:type="spellStart"/>
      <w:r w:rsidRPr="00527D9F">
        <w:rPr>
          <w:rFonts w:ascii="Times New Roman" w:hAnsi="Times New Roman"/>
          <w:sz w:val="28"/>
          <w:szCs w:val="28"/>
        </w:rPr>
        <w:t>rõ</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ràng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đo</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lường</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khả</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thực</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tế</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thời</w:t>
      </w:r>
      <w:proofErr w:type="spellEnd"/>
      <w:r w:rsidRPr="00527D9F">
        <w:rPr>
          <w:rFonts w:ascii="Times New Roman" w:hAnsi="Times New Roman"/>
          <w:sz w:val="28"/>
          <w:szCs w:val="28"/>
        </w:rPr>
        <w:t xml:space="preserve"> </w:t>
      </w:r>
      <w:proofErr w:type="spellStart"/>
      <w:r w:rsidRPr="00527D9F">
        <w:rPr>
          <w:rFonts w:ascii="Times New Roman" w:hAnsi="Times New Roman"/>
          <w:sz w:val="28"/>
          <w:szCs w:val="28"/>
        </w:rPr>
        <w:t>hạn</w:t>
      </w:r>
      <w:proofErr w:type="spellEnd"/>
      <w:r w:rsidRPr="00527D9F">
        <w:rPr>
          <w:rFonts w:ascii="Times New Roman" w:hAnsi="Times New Roman"/>
          <w:sz w:val="28"/>
          <w:szCs w:val="28"/>
        </w:rPr>
        <w:t>)</w:t>
      </w:r>
      <w:r w:rsidRPr="00527D9F">
        <w:rPr>
          <w:rFonts w:ascii="Times New Roman" w:hAnsi="Times New Roman"/>
          <w:sz w:val="28"/>
          <w:szCs w:val="28"/>
          <w:lang w:val="vi-VN"/>
        </w:rPr>
        <w:t xml:space="preserve"> theo form mẫu theo ví dụ như sau:</w:t>
      </w:r>
    </w:p>
    <w:tbl>
      <w:tblPr>
        <w:tblStyle w:val="TableGrid"/>
        <w:tblW w:w="8995" w:type="dxa"/>
        <w:tblLook w:val="04A0" w:firstRow="1" w:lastRow="0" w:firstColumn="1" w:lastColumn="0" w:noHBand="0" w:noVBand="1"/>
      </w:tblPr>
      <w:tblGrid>
        <w:gridCol w:w="712"/>
        <w:gridCol w:w="1237"/>
        <w:gridCol w:w="1563"/>
        <w:gridCol w:w="1141"/>
        <w:gridCol w:w="1824"/>
        <w:gridCol w:w="2518"/>
      </w:tblGrid>
      <w:tr w:rsidR="004A7844" w:rsidRPr="00527D9F" w14:paraId="3B1E2553" w14:textId="77777777" w:rsidTr="009A774B">
        <w:tc>
          <w:tcPr>
            <w:tcW w:w="715" w:type="dxa"/>
          </w:tcPr>
          <w:p w14:paraId="21E7D9FD"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STT</w:t>
            </w:r>
          </w:p>
        </w:tc>
        <w:tc>
          <w:tcPr>
            <w:tcW w:w="1260" w:type="dxa"/>
          </w:tcPr>
          <w:p w14:paraId="56A28378"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Nhiệm vụ</w:t>
            </w:r>
          </w:p>
        </w:tc>
        <w:tc>
          <w:tcPr>
            <w:tcW w:w="1620" w:type="dxa"/>
          </w:tcPr>
          <w:p w14:paraId="339A7427" w14:textId="7A378FD9" w:rsidR="004A7844" w:rsidRPr="00527D9F" w:rsidRDefault="004A7844" w:rsidP="00D50750">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 xml:space="preserve">Kết </w:t>
            </w:r>
            <w:del w:id="9" w:author="Doan Thi Thu Hoa" w:date="2024-03-12T10:55:00Z">
              <w:r w:rsidRPr="00527D9F" w:rsidDel="00D50750">
                <w:rPr>
                  <w:rFonts w:ascii="Times New Roman" w:hAnsi="Times New Roman"/>
                  <w:szCs w:val="26"/>
                  <w:lang w:val="vi-VN"/>
                </w:rPr>
                <w:delText xml:space="preserve">cần </w:delText>
              </w:r>
            </w:del>
            <w:r w:rsidRPr="00527D9F">
              <w:rPr>
                <w:rFonts w:ascii="Times New Roman" w:hAnsi="Times New Roman"/>
                <w:szCs w:val="26"/>
                <w:lang w:val="vi-VN"/>
              </w:rPr>
              <w:t xml:space="preserve">quả </w:t>
            </w:r>
            <w:ins w:id="10" w:author="Doan Thi Thu Hoa" w:date="2024-03-12T10:55:00Z">
              <w:r w:rsidR="00D50750" w:rsidRPr="00527D9F">
                <w:rPr>
                  <w:rFonts w:ascii="Times New Roman" w:hAnsi="Times New Roman"/>
                  <w:szCs w:val="26"/>
                  <w:lang w:val="vi-VN"/>
                </w:rPr>
                <w:t xml:space="preserve">cần </w:t>
              </w:r>
            </w:ins>
            <w:r w:rsidRPr="00527D9F">
              <w:rPr>
                <w:rFonts w:ascii="Times New Roman" w:hAnsi="Times New Roman"/>
                <w:szCs w:val="26"/>
                <w:lang w:val="vi-VN"/>
              </w:rPr>
              <w:t>đạt được</w:t>
            </w:r>
          </w:p>
        </w:tc>
        <w:tc>
          <w:tcPr>
            <w:tcW w:w="900" w:type="dxa"/>
          </w:tcPr>
          <w:p w14:paraId="4766C2AD"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Thời hạn</w:t>
            </w:r>
          </w:p>
        </w:tc>
        <w:tc>
          <w:tcPr>
            <w:tcW w:w="1908" w:type="dxa"/>
          </w:tcPr>
          <w:p w14:paraId="4C473DC4" w14:textId="4794CF2B" w:rsidR="004A7844" w:rsidRPr="00527D9F" w:rsidRDefault="004A7844" w:rsidP="00D50750">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 xml:space="preserve">Chủ trì </w:t>
            </w:r>
            <w:r w:rsidRPr="00527D9F">
              <w:rPr>
                <w:rFonts w:ascii="Times New Roman" w:hAnsi="Times New Roman"/>
                <w:i/>
                <w:szCs w:val="26"/>
                <w:lang w:val="vi-VN"/>
              </w:rPr>
              <w:t>(ch</w:t>
            </w:r>
            <w:del w:id="11" w:author="Doan Thi Thu Hoa" w:date="2024-03-12T10:55:00Z">
              <w:r w:rsidRPr="00527D9F" w:rsidDel="00D50750">
                <w:rPr>
                  <w:rFonts w:ascii="Times New Roman" w:hAnsi="Times New Roman"/>
                  <w:i/>
                  <w:szCs w:val="26"/>
                  <w:lang w:val="vi-VN"/>
                </w:rPr>
                <w:delText>i</w:delText>
              </w:r>
            </w:del>
            <w:ins w:id="12" w:author="Doan Thi Thu Hoa" w:date="2024-03-12T10:55:00Z">
              <w:r w:rsidR="00D50750">
                <w:rPr>
                  <w:rFonts w:ascii="Times New Roman" w:hAnsi="Times New Roman"/>
                  <w:i/>
                  <w:szCs w:val="26"/>
                </w:rPr>
                <w:t>ỉ</w:t>
              </w:r>
            </w:ins>
            <w:r w:rsidRPr="00527D9F">
              <w:rPr>
                <w:rFonts w:ascii="Times New Roman" w:hAnsi="Times New Roman"/>
                <w:i/>
                <w:szCs w:val="26"/>
                <w:lang w:val="vi-VN"/>
              </w:rPr>
              <w:t xml:space="preserve"> giao cho</w:t>
            </w:r>
            <w:ins w:id="13" w:author="Doan Thi Thu Hoa" w:date="2024-03-12T10:55:00Z">
              <w:r w:rsidR="00D50750">
                <w:rPr>
                  <w:rFonts w:ascii="Times New Roman" w:hAnsi="Times New Roman"/>
                  <w:i/>
                  <w:szCs w:val="26"/>
                </w:rPr>
                <w:t xml:space="preserve"> </w:t>
              </w:r>
            </w:ins>
            <w:r w:rsidRPr="00527D9F">
              <w:rPr>
                <w:rFonts w:ascii="Times New Roman" w:hAnsi="Times New Roman"/>
                <w:i/>
                <w:szCs w:val="26"/>
                <w:lang w:val="vi-VN"/>
              </w:rPr>
              <w:t>1 đầu mối)</w:t>
            </w:r>
          </w:p>
        </w:tc>
        <w:tc>
          <w:tcPr>
            <w:tcW w:w="2592" w:type="dxa"/>
          </w:tcPr>
          <w:p w14:paraId="641956A7"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 xml:space="preserve">Phối hợp </w:t>
            </w:r>
            <w:r w:rsidRPr="00527D9F">
              <w:rPr>
                <w:rFonts w:ascii="Times New Roman" w:hAnsi="Times New Roman"/>
                <w:i/>
                <w:szCs w:val="26"/>
                <w:lang w:val="vi-VN"/>
              </w:rPr>
              <w:t>(có thể 1 hoặc nhiều đầu mối)</w:t>
            </w:r>
          </w:p>
        </w:tc>
      </w:tr>
      <w:tr w:rsidR="004A7844" w:rsidRPr="00527D9F" w14:paraId="31F7FE2B" w14:textId="77777777" w:rsidTr="009A774B">
        <w:tc>
          <w:tcPr>
            <w:tcW w:w="715" w:type="dxa"/>
          </w:tcPr>
          <w:p w14:paraId="0E8AC722"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1</w:t>
            </w:r>
          </w:p>
        </w:tc>
        <w:tc>
          <w:tcPr>
            <w:tcW w:w="1260" w:type="dxa"/>
          </w:tcPr>
          <w:p w14:paraId="7D061EFE"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Đầu tư cẩu tại CHP</w:t>
            </w:r>
          </w:p>
        </w:tc>
        <w:tc>
          <w:tcPr>
            <w:tcW w:w="1620" w:type="dxa"/>
          </w:tcPr>
          <w:p w14:paraId="6EDFE697"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Báo cáo khả thi được duyệt</w:t>
            </w:r>
          </w:p>
        </w:tc>
        <w:tc>
          <w:tcPr>
            <w:tcW w:w="900" w:type="dxa"/>
          </w:tcPr>
          <w:p w14:paraId="1E9E137D"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3/3/2024</w:t>
            </w:r>
          </w:p>
        </w:tc>
        <w:tc>
          <w:tcPr>
            <w:tcW w:w="1908" w:type="dxa"/>
          </w:tcPr>
          <w:p w14:paraId="315E53CA"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Ban ĐT</w:t>
            </w:r>
          </w:p>
        </w:tc>
        <w:tc>
          <w:tcPr>
            <w:tcW w:w="2592" w:type="dxa"/>
          </w:tcPr>
          <w:p w14:paraId="0AC13AC3" w14:textId="77777777" w:rsidR="004A7844" w:rsidRPr="00527D9F" w:rsidRDefault="004A7844" w:rsidP="009A774B">
            <w:pPr>
              <w:tabs>
                <w:tab w:val="left" w:pos="630"/>
              </w:tabs>
              <w:spacing w:before="180" w:after="180" w:line="252" w:lineRule="auto"/>
              <w:rPr>
                <w:rFonts w:ascii="Times New Roman" w:hAnsi="Times New Roman"/>
                <w:szCs w:val="26"/>
                <w:lang w:val="vi-VN"/>
              </w:rPr>
            </w:pPr>
            <w:r w:rsidRPr="00527D9F">
              <w:rPr>
                <w:rFonts w:ascii="Times New Roman" w:hAnsi="Times New Roman"/>
                <w:szCs w:val="26"/>
                <w:lang w:val="vi-VN"/>
              </w:rPr>
              <w:t>Ban TCKT, CB&amp;DVHH</w:t>
            </w:r>
          </w:p>
        </w:tc>
      </w:tr>
    </w:tbl>
    <w:p w14:paraId="7CD7C05F" w14:textId="6CA359B3" w:rsidR="00FA7465" w:rsidRPr="00527D9F" w:rsidRDefault="00FA7465" w:rsidP="00475CEC">
      <w:pPr>
        <w:pStyle w:val="Bodytext2"/>
        <w:tabs>
          <w:tab w:val="left" w:pos="709"/>
        </w:tabs>
        <w:spacing w:before="0" w:line="264" w:lineRule="auto"/>
        <w:rPr>
          <w:b/>
          <w:bCs/>
          <w:sz w:val="10"/>
          <w:szCs w:val="28"/>
          <w:lang w:val="vi-VN"/>
        </w:rPr>
      </w:pPr>
    </w:p>
    <w:p w14:paraId="01C849A7" w14:textId="3406E8C0" w:rsidR="0039765A" w:rsidRPr="00527D9F" w:rsidRDefault="00FA7465" w:rsidP="00475CEC">
      <w:pPr>
        <w:pStyle w:val="Bodytext2"/>
        <w:tabs>
          <w:tab w:val="left" w:pos="709"/>
        </w:tabs>
        <w:spacing w:before="0" w:line="264" w:lineRule="auto"/>
        <w:rPr>
          <w:b/>
          <w:bCs/>
          <w:sz w:val="28"/>
          <w:szCs w:val="28"/>
          <w:lang w:val="vi-VN"/>
        </w:rPr>
      </w:pPr>
      <w:r w:rsidRPr="00527D9F">
        <w:rPr>
          <w:b/>
          <w:bCs/>
          <w:sz w:val="28"/>
          <w:szCs w:val="28"/>
          <w:lang w:val="vi-VN"/>
        </w:rPr>
        <w:tab/>
      </w:r>
      <w:r w:rsidR="0039765A" w:rsidRPr="00527D9F">
        <w:rPr>
          <w:b/>
          <w:bCs/>
          <w:sz w:val="28"/>
          <w:szCs w:val="28"/>
          <w:lang w:val="vi-VN"/>
        </w:rPr>
        <w:t xml:space="preserve">Bước </w:t>
      </w:r>
      <w:r w:rsidR="00251B16" w:rsidRPr="00527D9F">
        <w:rPr>
          <w:b/>
          <w:bCs/>
          <w:sz w:val="28"/>
          <w:szCs w:val="28"/>
          <w:lang w:val="vi-VN"/>
        </w:rPr>
        <w:t>7</w:t>
      </w:r>
      <w:r w:rsidR="0039765A" w:rsidRPr="00527D9F">
        <w:rPr>
          <w:b/>
          <w:bCs/>
          <w:sz w:val="28"/>
          <w:szCs w:val="28"/>
          <w:lang w:val="vi-VN"/>
        </w:rPr>
        <w:t>. Xây dựng và báo cáo kế hoạch thực hiện các nhiệm vụ</w:t>
      </w:r>
    </w:p>
    <w:p w14:paraId="4D07BDCA" w14:textId="27EE9009" w:rsidR="00251B16" w:rsidRPr="00D50750" w:rsidDel="00ED0D24" w:rsidRDefault="0039765A" w:rsidP="00ED0D24">
      <w:pPr>
        <w:pStyle w:val="Bodytext2"/>
        <w:tabs>
          <w:tab w:val="left" w:pos="709"/>
        </w:tabs>
        <w:spacing w:before="0" w:line="264" w:lineRule="auto"/>
        <w:rPr>
          <w:del w:id="14" w:author="Doan Thi Thu Hoa" w:date="2024-03-12T10:59:00Z"/>
          <w:bCs/>
          <w:sz w:val="28"/>
          <w:szCs w:val="28"/>
          <w:rPrChange w:id="15" w:author="Doan Thi Thu Hoa" w:date="2024-03-12T10:57:00Z">
            <w:rPr>
              <w:del w:id="16" w:author="Doan Thi Thu Hoa" w:date="2024-03-12T10:59:00Z"/>
              <w:bCs/>
              <w:sz w:val="28"/>
              <w:szCs w:val="28"/>
              <w:lang w:val="vi-VN"/>
            </w:rPr>
          </w:rPrChange>
        </w:rPr>
      </w:pPr>
      <w:r w:rsidRPr="00527D9F">
        <w:rPr>
          <w:b/>
          <w:bCs/>
          <w:sz w:val="28"/>
          <w:szCs w:val="28"/>
          <w:lang w:val="vi-VN"/>
        </w:rPr>
        <w:tab/>
      </w:r>
      <w:r w:rsidR="00531822" w:rsidRPr="00531822">
        <w:rPr>
          <w:bCs/>
          <w:sz w:val="28"/>
          <w:szCs w:val="28"/>
          <w:lang w:val="vi-VN"/>
        </w:rPr>
        <w:t xml:space="preserve">Bộ phận được giao triển khai nhiệm vụ </w:t>
      </w:r>
      <w:r w:rsidR="00531822" w:rsidRPr="003B5E0D">
        <w:rPr>
          <w:bCs/>
          <w:i/>
          <w:color w:val="C00000"/>
          <w:sz w:val="28"/>
          <w:szCs w:val="28"/>
          <w:lang w:val="vi-VN"/>
        </w:rPr>
        <w:t>(gọi tắt là bộ phận triển khai)</w:t>
      </w:r>
      <w:r w:rsidR="00251B16" w:rsidRPr="00527D9F">
        <w:rPr>
          <w:bCs/>
          <w:sz w:val="28"/>
          <w:szCs w:val="28"/>
          <w:lang w:val="vi-VN"/>
        </w:rPr>
        <w:t xml:space="preserve"> sau khi nhận nhiệm vụ được giao phải tổ chức xây dựng kế hoạch, giải pháp thực hiện và báo cáo cho lãnh đạo giao nhiệm vụ trong vòng 24h sau khi nhận nhiệm vụ. </w:t>
      </w:r>
      <w:proofErr w:type="spellStart"/>
      <w:ins w:id="17" w:author="Doan Thi Thu Hoa" w:date="2024-03-12T10:57:00Z">
        <w:r w:rsidR="00D50750">
          <w:rPr>
            <w:bCs/>
            <w:sz w:val="28"/>
            <w:szCs w:val="28"/>
          </w:rPr>
          <w:t>Đối</w:t>
        </w:r>
        <w:proofErr w:type="spellEnd"/>
        <w:r w:rsidR="00D50750">
          <w:rPr>
            <w:bCs/>
            <w:sz w:val="28"/>
            <w:szCs w:val="28"/>
          </w:rPr>
          <w:t xml:space="preserve"> </w:t>
        </w:r>
        <w:proofErr w:type="spellStart"/>
        <w:r w:rsidR="00D50750">
          <w:rPr>
            <w:bCs/>
            <w:sz w:val="28"/>
            <w:szCs w:val="28"/>
          </w:rPr>
          <w:t>với</w:t>
        </w:r>
        <w:proofErr w:type="spellEnd"/>
        <w:r w:rsidR="00D50750">
          <w:rPr>
            <w:bCs/>
            <w:sz w:val="28"/>
            <w:szCs w:val="28"/>
          </w:rPr>
          <w:t xml:space="preserve"> </w:t>
        </w:r>
        <w:proofErr w:type="spellStart"/>
        <w:r w:rsidR="00D50750">
          <w:rPr>
            <w:bCs/>
            <w:sz w:val="28"/>
            <w:szCs w:val="28"/>
          </w:rPr>
          <w:t>những</w:t>
        </w:r>
        <w:proofErr w:type="spellEnd"/>
        <w:r w:rsidR="00D50750">
          <w:rPr>
            <w:bCs/>
            <w:sz w:val="28"/>
            <w:szCs w:val="28"/>
          </w:rPr>
          <w:t xml:space="preserve"> </w:t>
        </w:r>
        <w:proofErr w:type="spellStart"/>
        <w:r w:rsidR="00D50750">
          <w:rPr>
            <w:bCs/>
            <w:sz w:val="28"/>
            <w:szCs w:val="28"/>
          </w:rPr>
          <w:t>nhiệm</w:t>
        </w:r>
        <w:proofErr w:type="spellEnd"/>
        <w:r w:rsidR="00D50750">
          <w:rPr>
            <w:bCs/>
            <w:sz w:val="28"/>
            <w:szCs w:val="28"/>
          </w:rPr>
          <w:t xml:space="preserve"> </w:t>
        </w:r>
        <w:proofErr w:type="spellStart"/>
        <w:r w:rsidR="00D50750">
          <w:rPr>
            <w:bCs/>
            <w:sz w:val="28"/>
            <w:szCs w:val="28"/>
          </w:rPr>
          <w:t>vụ</w:t>
        </w:r>
        <w:proofErr w:type="spellEnd"/>
        <w:r w:rsidR="00D50750">
          <w:rPr>
            <w:bCs/>
            <w:sz w:val="28"/>
            <w:szCs w:val="28"/>
          </w:rPr>
          <w:t xml:space="preserve"> </w:t>
        </w:r>
        <w:proofErr w:type="spellStart"/>
        <w:r w:rsidR="00D50750">
          <w:rPr>
            <w:bCs/>
            <w:sz w:val="28"/>
            <w:szCs w:val="28"/>
          </w:rPr>
          <w:t>phức</w:t>
        </w:r>
        <w:proofErr w:type="spellEnd"/>
        <w:r w:rsidR="00D50750">
          <w:rPr>
            <w:bCs/>
            <w:sz w:val="28"/>
            <w:szCs w:val="28"/>
          </w:rPr>
          <w:t xml:space="preserve"> </w:t>
        </w:r>
        <w:proofErr w:type="spellStart"/>
        <w:r w:rsidR="00D50750">
          <w:rPr>
            <w:bCs/>
            <w:sz w:val="28"/>
            <w:szCs w:val="28"/>
          </w:rPr>
          <w:t>tạp</w:t>
        </w:r>
        <w:proofErr w:type="spellEnd"/>
        <w:r w:rsidR="00D50750">
          <w:rPr>
            <w:bCs/>
            <w:sz w:val="28"/>
            <w:szCs w:val="28"/>
          </w:rPr>
          <w:t xml:space="preserve">, </w:t>
        </w:r>
        <w:proofErr w:type="spellStart"/>
        <w:r w:rsidR="00D50750">
          <w:rPr>
            <w:bCs/>
            <w:sz w:val="28"/>
            <w:szCs w:val="28"/>
          </w:rPr>
          <w:t>đòi</w:t>
        </w:r>
        <w:proofErr w:type="spellEnd"/>
        <w:r w:rsidR="00D50750">
          <w:rPr>
            <w:bCs/>
            <w:sz w:val="28"/>
            <w:szCs w:val="28"/>
          </w:rPr>
          <w:t xml:space="preserve"> </w:t>
        </w:r>
        <w:proofErr w:type="spellStart"/>
        <w:r w:rsidR="00D50750">
          <w:rPr>
            <w:bCs/>
            <w:sz w:val="28"/>
            <w:szCs w:val="28"/>
          </w:rPr>
          <w:t>hỏi</w:t>
        </w:r>
        <w:proofErr w:type="spellEnd"/>
        <w:r w:rsidR="00D50750">
          <w:rPr>
            <w:bCs/>
            <w:sz w:val="28"/>
            <w:szCs w:val="28"/>
          </w:rPr>
          <w:t xml:space="preserve"> </w:t>
        </w:r>
        <w:proofErr w:type="spellStart"/>
        <w:r w:rsidR="00D50750">
          <w:rPr>
            <w:bCs/>
            <w:sz w:val="28"/>
            <w:szCs w:val="28"/>
          </w:rPr>
          <w:t>nhiều</w:t>
        </w:r>
        <w:proofErr w:type="spellEnd"/>
        <w:r w:rsidR="00D50750">
          <w:rPr>
            <w:bCs/>
            <w:sz w:val="28"/>
            <w:szCs w:val="28"/>
          </w:rPr>
          <w:t xml:space="preserve"> </w:t>
        </w:r>
        <w:proofErr w:type="spellStart"/>
        <w:r w:rsidR="00D50750">
          <w:rPr>
            <w:bCs/>
            <w:sz w:val="28"/>
            <w:szCs w:val="28"/>
          </w:rPr>
          <w:t>thời</w:t>
        </w:r>
        <w:proofErr w:type="spellEnd"/>
        <w:r w:rsidR="00D50750">
          <w:rPr>
            <w:bCs/>
            <w:sz w:val="28"/>
            <w:szCs w:val="28"/>
          </w:rPr>
          <w:t xml:space="preserve"> </w:t>
        </w:r>
        <w:proofErr w:type="spellStart"/>
        <w:r w:rsidR="00D50750">
          <w:rPr>
            <w:bCs/>
            <w:sz w:val="28"/>
            <w:szCs w:val="28"/>
          </w:rPr>
          <w:t>gian</w:t>
        </w:r>
        <w:proofErr w:type="spellEnd"/>
        <w:r w:rsidR="00D50750">
          <w:rPr>
            <w:bCs/>
            <w:sz w:val="28"/>
            <w:szCs w:val="28"/>
          </w:rPr>
          <w:t xml:space="preserve"> </w:t>
        </w:r>
        <w:proofErr w:type="spellStart"/>
        <w:r w:rsidR="00D50750">
          <w:rPr>
            <w:bCs/>
            <w:sz w:val="28"/>
            <w:szCs w:val="28"/>
          </w:rPr>
          <w:t>để</w:t>
        </w:r>
        <w:proofErr w:type="spellEnd"/>
        <w:r w:rsidR="00D50750">
          <w:rPr>
            <w:bCs/>
            <w:sz w:val="28"/>
            <w:szCs w:val="28"/>
          </w:rPr>
          <w:t xml:space="preserve"> </w:t>
        </w:r>
        <w:r w:rsidR="00D50750" w:rsidRPr="00527D9F">
          <w:rPr>
            <w:bCs/>
            <w:sz w:val="28"/>
            <w:szCs w:val="28"/>
            <w:lang w:val="vi-VN"/>
          </w:rPr>
          <w:t>xây dựng kế hoạch, giải pháp</w:t>
        </w:r>
        <w:r w:rsidR="00D50750">
          <w:rPr>
            <w:bCs/>
            <w:sz w:val="28"/>
            <w:szCs w:val="28"/>
          </w:rPr>
          <w:t xml:space="preserve"> </w:t>
        </w:r>
        <w:proofErr w:type="spellStart"/>
        <w:r w:rsidR="00D50750">
          <w:rPr>
            <w:bCs/>
            <w:sz w:val="28"/>
            <w:szCs w:val="28"/>
          </w:rPr>
          <w:t>thì</w:t>
        </w:r>
        <w:proofErr w:type="spellEnd"/>
        <w:r w:rsidR="00D50750">
          <w:rPr>
            <w:bCs/>
            <w:sz w:val="28"/>
            <w:szCs w:val="28"/>
          </w:rPr>
          <w:t xml:space="preserve"> </w:t>
        </w:r>
        <w:proofErr w:type="spellStart"/>
        <w:r w:rsidR="00D50750">
          <w:rPr>
            <w:bCs/>
            <w:sz w:val="28"/>
            <w:szCs w:val="28"/>
          </w:rPr>
          <w:t>cần</w:t>
        </w:r>
        <w:proofErr w:type="spellEnd"/>
        <w:r w:rsidR="00D50750">
          <w:rPr>
            <w:bCs/>
            <w:sz w:val="28"/>
            <w:szCs w:val="28"/>
          </w:rPr>
          <w:t xml:space="preserve"> </w:t>
        </w:r>
        <w:proofErr w:type="spellStart"/>
        <w:r w:rsidR="00D50750">
          <w:rPr>
            <w:bCs/>
            <w:sz w:val="28"/>
            <w:szCs w:val="28"/>
          </w:rPr>
          <w:t>quy</w:t>
        </w:r>
        <w:proofErr w:type="spellEnd"/>
        <w:r w:rsidR="00D50750">
          <w:rPr>
            <w:bCs/>
            <w:sz w:val="28"/>
            <w:szCs w:val="28"/>
          </w:rPr>
          <w:t xml:space="preserve"> </w:t>
        </w:r>
        <w:proofErr w:type="spellStart"/>
        <w:r w:rsidR="00D50750">
          <w:rPr>
            <w:bCs/>
            <w:sz w:val="28"/>
            <w:szCs w:val="28"/>
          </w:rPr>
          <w:t>định</w:t>
        </w:r>
        <w:proofErr w:type="spellEnd"/>
        <w:r w:rsidR="00D50750">
          <w:rPr>
            <w:bCs/>
            <w:sz w:val="28"/>
            <w:szCs w:val="28"/>
          </w:rPr>
          <w:t xml:space="preserve"> </w:t>
        </w:r>
        <w:proofErr w:type="spellStart"/>
        <w:r w:rsidR="00D50750">
          <w:rPr>
            <w:bCs/>
            <w:sz w:val="28"/>
            <w:szCs w:val="28"/>
          </w:rPr>
          <w:t>thời</w:t>
        </w:r>
        <w:proofErr w:type="spellEnd"/>
        <w:r w:rsidR="00D50750">
          <w:rPr>
            <w:bCs/>
            <w:sz w:val="28"/>
            <w:szCs w:val="28"/>
          </w:rPr>
          <w:t xml:space="preserve"> </w:t>
        </w:r>
        <w:proofErr w:type="spellStart"/>
        <w:r w:rsidR="00D50750">
          <w:rPr>
            <w:bCs/>
            <w:sz w:val="28"/>
            <w:szCs w:val="28"/>
          </w:rPr>
          <w:t>gian</w:t>
        </w:r>
        <w:proofErr w:type="spellEnd"/>
        <w:r w:rsidR="00D50750">
          <w:rPr>
            <w:bCs/>
            <w:sz w:val="28"/>
            <w:szCs w:val="28"/>
          </w:rPr>
          <w:t xml:space="preserve"> </w:t>
        </w:r>
        <w:proofErr w:type="spellStart"/>
        <w:r w:rsidR="00D50750">
          <w:rPr>
            <w:bCs/>
            <w:sz w:val="28"/>
            <w:szCs w:val="28"/>
          </w:rPr>
          <w:t>báo</w:t>
        </w:r>
        <w:proofErr w:type="spellEnd"/>
        <w:r w:rsidR="00D50750">
          <w:rPr>
            <w:bCs/>
            <w:sz w:val="28"/>
            <w:szCs w:val="28"/>
          </w:rPr>
          <w:t xml:space="preserve"> </w:t>
        </w:r>
        <w:proofErr w:type="spellStart"/>
        <w:r w:rsidR="00D50750">
          <w:rPr>
            <w:bCs/>
            <w:sz w:val="28"/>
            <w:szCs w:val="28"/>
          </w:rPr>
          <w:t>cáo</w:t>
        </w:r>
        <w:proofErr w:type="spellEnd"/>
        <w:r w:rsidR="00D50750">
          <w:rPr>
            <w:bCs/>
            <w:sz w:val="28"/>
            <w:szCs w:val="28"/>
          </w:rPr>
          <w:t xml:space="preserve"> </w:t>
        </w:r>
        <w:proofErr w:type="spellStart"/>
        <w:r w:rsidR="00D50750">
          <w:rPr>
            <w:bCs/>
            <w:sz w:val="28"/>
            <w:szCs w:val="28"/>
          </w:rPr>
          <w:t>phù</w:t>
        </w:r>
        <w:proofErr w:type="spellEnd"/>
        <w:r w:rsidR="00D50750">
          <w:rPr>
            <w:bCs/>
            <w:sz w:val="28"/>
            <w:szCs w:val="28"/>
          </w:rPr>
          <w:t xml:space="preserve"> </w:t>
        </w:r>
        <w:proofErr w:type="spellStart"/>
        <w:r w:rsidR="00D50750">
          <w:rPr>
            <w:bCs/>
            <w:sz w:val="28"/>
            <w:szCs w:val="28"/>
          </w:rPr>
          <w:t>hợp</w:t>
        </w:r>
      </w:ins>
      <w:proofErr w:type="spellEnd"/>
      <w:ins w:id="18" w:author="Doan Thi Thu Hoa" w:date="2024-03-12T10:58:00Z">
        <w:r w:rsidR="00ED0D24">
          <w:rPr>
            <w:bCs/>
            <w:sz w:val="28"/>
            <w:szCs w:val="28"/>
          </w:rPr>
          <w:t xml:space="preserve">, </w:t>
        </w:r>
      </w:ins>
      <w:proofErr w:type="spellStart"/>
      <w:ins w:id="19" w:author="Doan Thi Thu Hoa" w:date="2024-03-12T10:59:00Z">
        <w:r w:rsidR="00ED0D24" w:rsidRPr="00527D9F">
          <w:rPr>
            <w:sz w:val="28"/>
            <w:szCs w:val="28"/>
          </w:rPr>
          <w:t>đảm</w:t>
        </w:r>
        <w:proofErr w:type="spellEnd"/>
        <w:r w:rsidR="00ED0D24" w:rsidRPr="00527D9F">
          <w:rPr>
            <w:sz w:val="28"/>
            <w:szCs w:val="28"/>
          </w:rPr>
          <w:t xml:space="preserve"> </w:t>
        </w:r>
        <w:proofErr w:type="spellStart"/>
        <w:r w:rsidR="00ED0D24" w:rsidRPr="00527D9F">
          <w:rPr>
            <w:sz w:val="28"/>
            <w:szCs w:val="28"/>
          </w:rPr>
          <w:t>bảo</w:t>
        </w:r>
        <w:proofErr w:type="spellEnd"/>
        <w:r w:rsidR="00ED0D24" w:rsidRPr="00527D9F">
          <w:rPr>
            <w:sz w:val="28"/>
            <w:szCs w:val="28"/>
          </w:rPr>
          <w:t xml:space="preserve"> </w:t>
        </w:r>
        <w:proofErr w:type="spellStart"/>
        <w:r w:rsidR="00ED0D24" w:rsidRPr="00527D9F">
          <w:rPr>
            <w:sz w:val="28"/>
            <w:szCs w:val="28"/>
          </w:rPr>
          <w:t>nguyên</w:t>
        </w:r>
        <w:proofErr w:type="spellEnd"/>
        <w:r w:rsidR="00ED0D24" w:rsidRPr="00527D9F">
          <w:rPr>
            <w:sz w:val="28"/>
            <w:szCs w:val="28"/>
          </w:rPr>
          <w:t xml:space="preserve"> </w:t>
        </w:r>
        <w:proofErr w:type="spellStart"/>
        <w:r w:rsidR="00ED0D24" w:rsidRPr="00527D9F">
          <w:rPr>
            <w:sz w:val="28"/>
            <w:szCs w:val="28"/>
          </w:rPr>
          <w:t>tắc</w:t>
        </w:r>
        <w:proofErr w:type="spellEnd"/>
        <w:r w:rsidR="00ED0D24" w:rsidRPr="00527D9F">
          <w:rPr>
            <w:sz w:val="28"/>
            <w:szCs w:val="28"/>
          </w:rPr>
          <w:t xml:space="preserve"> S.M.A.R.T</w:t>
        </w:r>
        <w:r w:rsidR="00ED0D24">
          <w:rPr>
            <w:sz w:val="28"/>
            <w:szCs w:val="28"/>
          </w:rPr>
          <w:t>.</w:t>
        </w:r>
      </w:ins>
    </w:p>
    <w:p w14:paraId="2323C77C" w14:textId="467ACA6B" w:rsidR="0039765A" w:rsidRPr="00527D9F" w:rsidRDefault="00251B16" w:rsidP="00475CEC">
      <w:pPr>
        <w:pStyle w:val="Bodytext2"/>
        <w:tabs>
          <w:tab w:val="left" w:pos="709"/>
        </w:tabs>
        <w:spacing w:before="0" w:line="264" w:lineRule="auto"/>
        <w:rPr>
          <w:b/>
          <w:bCs/>
          <w:sz w:val="28"/>
          <w:szCs w:val="28"/>
          <w:lang w:val="vi-VN"/>
        </w:rPr>
      </w:pPr>
      <w:r w:rsidRPr="00527D9F">
        <w:rPr>
          <w:b/>
          <w:bCs/>
          <w:sz w:val="28"/>
          <w:szCs w:val="28"/>
          <w:lang w:val="vi-VN"/>
        </w:rPr>
        <w:tab/>
      </w:r>
      <w:r w:rsidR="0039765A" w:rsidRPr="00527D9F">
        <w:rPr>
          <w:b/>
          <w:bCs/>
          <w:sz w:val="28"/>
          <w:szCs w:val="28"/>
          <w:lang w:val="vi-VN"/>
        </w:rPr>
        <w:t xml:space="preserve">Bước </w:t>
      </w:r>
      <w:r w:rsidR="005B1A37" w:rsidRPr="00527D9F">
        <w:rPr>
          <w:b/>
          <w:bCs/>
          <w:sz w:val="28"/>
          <w:szCs w:val="28"/>
          <w:lang w:val="vi-VN"/>
        </w:rPr>
        <w:t>8</w:t>
      </w:r>
      <w:r w:rsidR="0039765A" w:rsidRPr="00527D9F">
        <w:rPr>
          <w:b/>
          <w:bCs/>
          <w:sz w:val="28"/>
          <w:szCs w:val="28"/>
          <w:lang w:val="vi-VN"/>
        </w:rPr>
        <w:t>. Báo cáo kết quả triển khai nhiệm vụ</w:t>
      </w:r>
    </w:p>
    <w:p w14:paraId="5FCAA11E" w14:textId="3F146BC3" w:rsidR="0039765A" w:rsidRPr="00527D9F" w:rsidRDefault="0039765A" w:rsidP="00475CEC">
      <w:pPr>
        <w:pStyle w:val="Bodytext2"/>
        <w:tabs>
          <w:tab w:val="left" w:pos="709"/>
        </w:tabs>
        <w:spacing w:before="0" w:line="264" w:lineRule="auto"/>
        <w:rPr>
          <w:sz w:val="28"/>
          <w:szCs w:val="28"/>
          <w:lang w:val="vi-VN"/>
        </w:rPr>
      </w:pPr>
      <w:r w:rsidRPr="00527D9F">
        <w:rPr>
          <w:bCs/>
          <w:sz w:val="28"/>
          <w:szCs w:val="28"/>
          <w:lang w:val="vi-VN"/>
        </w:rPr>
        <w:tab/>
      </w:r>
      <w:r w:rsidR="00251B16" w:rsidRPr="00527D9F">
        <w:rPr>
          <w:bCs/>
          <w:sz w:val="28"/>
          <w:szCs w:val="28"/>
          <w:lang w:val="vi-VN"/>
        </w:rPr>
        <w:t>Bộ phận triển khai nhiệm vụ</w:t>
      </w:r>
      <w:r w:rsidR="00C20A60" w:rsidRPr="00527D9F">
        <w:rPr>
          <w:bCs/>
          <w:sz w:val="28"/>
          <w:szCs w:val="28"/>
          <w:lang w:val="vi-VN"/>
        </w:rPr>
        <w:t xml:space="preserve"> phải</w:t>
      </w:r>
      <w:r w:rsidR="00251B16" w:rsidRPr="00527D9F">
        <w:rPr>
          <w:bCs/>
          <w:sz w:val="28"/>
          <w:szCs w:val="28"/>
          <w:lang w:val="vi-VN"/>
        </w:rPr>
        <w:t xml:space="preserve"> cập nhật</w:t>
      </w:r>
      <w:r w:rsidR="00C20A60" w:rsidRPr="00527D9F">
        <w:rPr>
          <w:bCs/>
          <w:sz w:val="28"/>
          <w:szCs w:val="28"/>
          <w:lang w:val="vi-VN"/>
        </w:rPr>
        <w:t xml:space="preserve"> tiến độ</w:t>
      </w:r>
      <w:r w:rsidR="00251B16" w:rsidRPr="00527D9F">
        <w:rPr>
          <w:bCs/>
          <w:sz w:val="28"/>
          <w:szCs w:val="28"/>
          <w:lang w:val="vi-VN"/>
        </w:rPr>
        <w:t xml:space="preserve"> </w:t>
      </w:r>
      <w:r w:rsidR="00C20A60" w:rsidRPr="00527D9F">
        <w:rPr>
          <w:bCs/>
          <w:sz w:val="28"/>
          <w:szCs w:val="28"/>
          <w:lang w:val="vi-VN"/>
        </w:rPr>
        <w:t>kịp thời,</w:t>
      </w:r>
      <w:r w:rsidR="00251B16" w:rsidRPr="00527D9F">
        <w:rPr>
          <w:bCs/>
          <w:sz w:val="28"/>
          <w:szCs w:val="28"/>
          <w:lang w:val="vi-VN"/>
        </w:rPr>
        <w:t xml:space="preserve"> báo </w:t>
      </w:r>
      <w:r w:rsidR="00C20A60" w:rsidRPr="00527D9F">
        <w:rPr>
          <w:bCs/>
          <w:sz w:val="28"/>
          <w:szCs w:val="28"/>
          <w:lang w:val="vi-VN"/>
        </w:rPr>
        <w:t>cáo</w:t>
      </w:r>
      <w:r w:rsidR="00251B16" w:rsidRPr="00527D9F">
        <w:rPr>
          <w:bCs/>
          <w:sz w:val="28"/>
          <w:szCs w:val="28"/>
          <w:lang w:val="vi-VN"/>
        </w:rPr>
        <w:t xml:space="preserve"> kết quả thực hiện</w:t>
      </w:r>
      <w:r w:rsidR="00C20A60" w:rsidRPr="00527D9F">
        <w:rPr>
          <w:bCs/>
          <w:sz w:val="28"/>
          <w:szCs w:val="28"/>
          <w:lang w:val="vi-VN"/>
        </w:rPr>
        <w:t xml:space="preserve"> cho lãnh đạo, 24h</w:t>
      </w:r>
      <w:r w:rsidR="00251B16" w:rsidRPr="00527D9F">
        <w:rPr>
          <w:bCs/>
          <w:sz w:val="28"/>
          <w:szCs w:val="28"/>
          <w:lang w:val="vi-VN"/>
        </w:rPr>
        <w:t xml:space="preserve"> trước</w:t>
      </w:r>
      <w:r w:rsidR="00C20A60" w:rsidRPr="00527D9F">
        <w:rPr>
          <w:bCs/>
          <w:sz w:val="28"/>
          <w:szCs w:val="28"/>
          <w:lang w:val="vi-VN"/>
        </w:rPr>
        <w:t xml:space="preserve"> thời điểm diễn ra</w:t>
      </w:r>
      <w:r w:rsidR="00251B16" w:rsidRPr="00527D9F">
        <w:rPr>
          <w:bCs/>
          <w:sz w:val="28"/>
          <w:szCs w:val="28"/>
          <w:lang w:val="vi-VN"/>
        </w:rPr>
        <w:t xml:space="preserve"> cuộc họp </w:t>
      </w:r>
      <w:r w:rsidR="00C20A60" w:rsidRPr="00527D9F">
        <w:rPr>
          <w:bCs/>
          <w:sz w:val="28"/>
          <w:szCs w:val="28"/>
          <w:lang w:val="vi-VN"/>
        </w:rPr>
        <w:t>tiếp theo</w:t>
      </w:r>
      <w:r w:rsidR="00C20A60" w:rsidRPr="00527D9F">
        <w:rPr>
          <w:b/>
          <w:bCs/>
          <w:sz w:val="28"/>
          <w:szCs w:val="28"/>
          <w:lang w:val="vi-VN"/>
        </w:rPr>
        <w:t xml:space="preserve"> </w:t>
      </w:r>
      <w:r w:rsidR="00C20A60" w:rsidRPr="00527D9F">
        <w:rPr>
          <w:bCs/>
          <w:i/>
          <w:sz w:val="28"/>
          <w:szCs w:val="28"/>
          <w:lang w:val="vi-VN"/>
        </w:rPr>
        <w:t>(nếu có).</w:t>
      </w:r>
    </w:p>
    <w:p w14:paraId="08127A66" w14:textId="2CA3CBEC" w:rsidR="004F1EEA" w:rsidRPr="00527D9F" w:rsidRDefault="0047678C" w:rsidP="0039765A">
      <w:pPr>
        <w:pStyle w:val="Bodytext2"/>
        <w:tabs>
          <w:tab w:val="left" w:pos="709"/>
        </w:tabs>
        <w:spacing w:before="0" w:line="264" w:lineRule="auto"/>
        <w:rPr>
          <w:bCs/>
          <w:sz w:val="28"/>
          <w:szCs w:val="28"/>
        </w:rPr>
      </w:pPr>
      <w:r w:rsidRPr="00527D9F">
        <w:rPr>
          <w:sz w:val="28"/>
          <w:szCs w:val="28"/>
        </w:rPr>
        <w:tab/>
      </w:r>
      <w:r w:rsidR="00475CEC" w:rsidRPr="00527D9F">
        <w:rPr>
          <w:bCs/>
          <w:sz w:val="28"/>
          <w:szCs w:val="28"/>
        </w:rPr>
        <w:tab/>
      </w:r>
    </w:p>
    <w:p w14:paraId="0523E531" w14:textId="77777777" w:rsidR="00586C25" w:rsidRPr="00527D9F" w:rsidRDefault="00586C25" w:rsidP="00586C25">
      <w:pPr>
        <w:pStyle w:val="Bodytext2"/>
        <w:tabs>
          <w:tab w:val="left" w:pos="709"/>
        </w:tabs>
        <w:spacing w:before="0" w:line="264" w:lineRule="auto"/>
        <w:rPr>
          <w:bCs/>
          <w:sz w:val="28"/>
          <w:szCs w:val="28"/>
        </w:rPr>
        <w:sectPr w:rsidR="00586C25" w:rsidRPr="00527D9F" w:rsidSect="001C3C9D">
          <w:pgSz w:w="11909" w:h="16834" w:code="9"/>
          <w:pgMar w:top="1138" w:right="1138" w:bottom="1138" w:left="1699" w:header="533" w:footer="907" w:gutter="0"/>
          <w:cols w:space="720"/>
          <w:docGrid w:linePitch="381"/>
        </w:sectPr>
      </w:pPr>
    </w:p>
    <w:p w14:paraId="4D1C2B91" w14:textId="45746D8F" w:rsidR="00586C25" w:rsidRPr="00527D9F" w:rsidRDefault="0039765A" w:rsidP="00586C25">
      <w:pPr>
        <w:pStyle w:val="Bodytext2"/>
        <w:tabs>
          <w:tab w:val="left" w:pos="709"/>
        </w:tabs>
        <w:spacing w:before="0" w:after="0" w:line="264" w:lineRule="auto"/>
        <w:rPr>
          <w:b/>
          <w:bCs/>
          <w:sz w:val="28"/>
          <w:szCs w:val="28"/>
          <w:lang w:val="vi-VN"/>
        </w:rPr>
      </w:pPr>
      <w:r w:rsidRPr="00527D9F">
        <w:rPr>
          <w:b/>
          <w:bCs/>
          <w:sz w:val="28"/>
          <w:szCs w:val="28"/>
          <w:lang w:val="vi-VN"/>
        </w:rPr>
        <w:lastRenderedPageBreak/>
        <w:tab/>
      </w:r>
      <w:r w:rsidR="00586C25" w:rsidRPr="00527D9F">
        <w:rPr>
          <w:b/>
          <w:bCs/>
          <w:sz w:val="28"/>
          <w:szCs w:val="28"/>
          <w:lang w:val="vi-VN"/>
        </w:rPr>
        <w:t>VI. Ma trận vai trò RACI &amp; KPI quy trình</w:t>
      </w:r>
    </w:p>
    <w:p w14:paraId="4CC03E4E" w14:textId="77777777" w:rsidR="00B420E4" w:rsidRPr="00527D9F" w:rsidRDefault="00B420E4" w:rsidP="00586C25">
      <w:pPr>
        <w:pStyle w:val="Bodytext2"/>
        <w:tabs>
          <w:tab w:val="left" w:pos="709"/>
        </w:tabs>
        <w:spacing w:before="0" w:after="0" w:line="264" w:lineRule="auto"/>
        <w:rPr>
          <w:b/>
          <w:bCs/>
          <w:sz w:val="28"/>
          <w:szCs w:val="28"/>
          <w:lang w:val="vi-VN"/>
        </w:rPr>
      </w:pPr>
    </w:p>
    <w:tbl>
      <w:tblPr>
        <w:tblStyle w:val="TableGrid"/>
        <w:tblW w:w="9355" w:type="dxa"/>
        <w:tblLook w:val="04A0" w:firstRow="1" w:lastRow="0" w:firstColumn="1" w:lastColumn="0" w:noHBand="0" w:noVBand="1"/>
      </w:tblPr>
      <w:tblGrid>
        <w:gridCol w:w="2695"/>
        <w:gridCol w:w="1260"/>
        <w:gridCol w:w="1025"/>
        <w:gridCol w:w="1092"/>
        <w:gridCol w:w="3283"/>
      </w:tblGrid>
      <w:tr w:rsidR="009A774B" w:rsidRPr="00527D9F" w14:paraId="691A876B" w14:textId="77777777" w:rsidTr="009A774B">
        <w:tc>
          <w:tcPr>
            <w:tcW w:w="2695" w:type="dxa"/>
          </w:tcPr>
          <w:p w14:paraId="0D25C66B" w14:textId="77777777" w:rsidR="001F7D5E" w:rsidRPr="00527D9F" w:rsidRDefault="001F7D5E" w:rsidP="008236B8">
            <w:pPr>
              <w:pStyle w:val="Bodytext2"/>
              <w:shd w:val="clear" w:color="auto" w:fill="auto"/>
              <w:tabs>
                <w:tab w:val="left" w:pos="709"/>
              </w:tabs>
              <w:spacing w:before="0" w:after="0" w:line="264" w:lineRule="auto"/>
              <w:jc w:val="center"/>
              <w:rPr>
                <w:b/>
                <w:bCs/>
                <w:lang w:val="vi-VN"/>
              </w:rPr>
            </w:pPr>
          </w:p>
          <w:p w14:paraId="79C96DB1" w14:textId="77777777" w:rsidR="001F7D5E" w:rsidRPr="00527D9F" w:rsidRDefault="001F7D5E" w:rsidP="008236B8">
            <w:pPr>
              <w:pStyle w:val="Bodytext2"/>
              <w:shd w:val="clear" w:color="auto" w:fill="auto"/>
              <w:tabs>
                <w:tab w:val="left" w:pos="709"/>
              </w:tabs>
              <w:spacing w:before="0" w:after="0" w:line="264" w:lineRule="auto"/>
              <w:jc w:val="center"/>
              <w:rPr>
                <w:b/>
                <w:bCs/>
                <w:lang w:val="vi-VN"/>
              </w:rPr>
            </w:pPr>
          </w:p>
          <w:p w14:paraId="06230E02" w14:textId="0954157F" w:rsidR="009A774B" w:rsidRPr="00527D9F" w:rsidRDefault="009A774B" w:rsidP="008236B8">
            <w:pPr>
              <w:pStyle w:val="Bodytext2"/>
              <w:shd w:val="clear" w:color="auto" w:fill="auto"/>
              <w:tabs>
                <w:tab w:val="left" w:pos="709"/>
              </w:tabs>
              <w:spacing w:before="0" w:after="0" w:line="264" w:lineRule="auto"/>
              <w:jc w:val="center"/>
              <w:rPr>
                <w:b/>
                <w:bCs/>
                <w:lang w:val="vi-VN"/>
              </w:rPr>
            </w:pPr>
            <w:r w:rsidRPr="00527D9F">
              <w:rPr>
                <w:b/>
                <w:bCs/>
                <w:lang w:val="vi-VN"/>
              </w:rPr>
              <w:t>Bước thực hiện</w:t>
            </w:r>
          </w:p>
        </w:tc>
        <w:tc>
          <w:tcPr>
            <w:tcW w:w="1260" w:type="dxa"/>
          </w:tcPr>
          <w:p w14:paraId="6AF19E99" w14:textId="186FC88A" w:rsidR="009A774B" w:rsidRPr="00527D9F" w:rsidRDefault="009A774B" w:rsidP="008236B8">
            <w:pPr>
              <w:pStyle w:val="Bodytext2"/>
              <w:shd w:val="clear" w:color="auto" w:fill="auto"/>
              <w:tabs>
                <w:tab w:val="left" w:pos="709"/>
              </w:tabs>
              <w:spacing w:before="0" w:after="0" w:line="264" w:lineRule="auto"/>
              <w:jc w:val="center"/>
              <w:rPr>
                <w:b/>
                <w:bCs/>
                <w:lang w:val="vi-VN"/>
              </w:rPr>
            </w:pPr>
            <w:r w:rsidRPr="00527D9F">
              <w:rPr>
                <w:b/>
                <w:bCs/>
                <w:lang w:val="vi-VN"/>
              </w:rPr>
              <w:t>Bộ phận chủ trì họp</w:t>
            </w:r>
          </w:p>
        </w:tc>
        <w:tc>
          <w:tcPr>
            <w:tcW w:w="1025" w:type="dxa"/>
          </w:tcPr>
          <w:p w14:paraId="525E38CF" w14:textId="4B609582" w:rsidR="009A774B" w:rsidRPr="00527D9F" w:rsidRDefault="009A774B" w:rsidP="008236B8">
            <w:pPr>
              <w:pStyle w:val="Bodytext2"/>
              <w:shd w:val="clear" w:color="auto" w:fill="auto"/>
              <w:tabs>
                <w:tab w:val="left" w:pos="709"/>
              </w:tabs>
              <w:spacing w:before="0" w:after="0" w:line="264" w:lineRule="auto"/>
              <w:jc w:val="center"/>
              <w:rPr>
                <w:b/>
                <w:bCs/>
                <w:lang w:val="vi-VN"/>
              </w:rPr>
            </w:pPr>
            <w:r w:rsidRPr="00527D9F">
              <w:rPr>
                <w:b/>
                <w:bCs/>
                <w:lang w:val="vi-VN"/>
              </w:rPr>
              <w:t>Bộ phận hậu cần</w:t>
            </w:r>
          </w:p>
        </w:tc>
        <w:tc>
          <w:tcPr>
            <w:tcW w:w="1092" w:type="dxa"/>
          </w:tcPr>
          <w:p w14:paraId="03B64654" w14:textId="73D6FF94" w:rsidR="009A774B" w:rsidRPr="00527D9F" w:rsidRDefault="009A774B" w:rsidP="00A025A8">
            <w:pPr>
              <w:pStyle w:val="Bodytext2"/>
              <w:shd w:val="clear" w:color="auto" w:fill="auto"/>
              <w:tabs>
                <w:tab w:val="left" w:pos="709"/>
              </w:tabs>
              <w:spacing w:before="0" w:after="0" w:line="264" w:lineRule="auto"/>
              <w:jc w:val="center"/>
              <w:rPr>
                <w:b/>
                <w:bCs/>
                <w:lang w:val="vi-VN"/>
              </w:rPr>
            </w:pPr>
            <w:r w:rsidRPr="00527D9F">
              <w:rPr>
                <w:b/>
                <w:bCs/>
                <w:lang w:val="vi-VN"/>
              </w:rPr>
              <w:t>Bộ phận triển khai nhiệm vụ</w:t>
            </w:r>
          </w:p>
        </w:tc>
        <w:tc>
          <w:tcPr>
            <w:tcW w:w="3283" w:type="dxa"/>
          </w:tcPr>
          <w:p w14:paraId="0350E015" w14:textId="77777777" w:rsidR="001F7D5E" w:rsidRPr="00527D9F" w:rsidRDefault="001F7D5E" w:rsidP="008236B8">
            <w:pPr>
              <w:pStyle w:val="Bodytext2"/>
              <w:shd w:val="clear" w:color="auto" w:fill="auto"/>
              <w:tabs>
                <w:tab w:val="left" w:pos="709"/>
              </w:tabs>
              <w:spacing w:before="0" w:after="0" w:line="264" w:lineRule="auto"/>
              <w:jc w:val="center"/>
              <w:rPr>
                <w:b/>
                <w:bCs/>
              </w:rPr>
            </w:pPr>
          </w:p>
          <w:p w14:paraId="6E36E60C" w14:textId="05C6A45F" w:rsidR="009A774B" w:rsidRPr="00527D9F" w:rsidRDefault="009A774B" w:rsidP="008236B8">
            <w:pPr>
              <w:pStyle w:val="Bodytext2"/>
              <w:shd w:val="clear" w:color="auto" w:fill="auto"/>
              <w:tabs>
                <w:tab w:val="left" w:pos="709"/>
              </w:tabs>
              <w:spacing w:before="0" w:after="0" w:line="264" w:lineRule="auto"/>
              <w:jc w:val="center"/>
              <w:rPr>
                <w:b/>
                <w:bCs/>
              </w:rPr>
            </w:pPr>
            <w:r w:rsidRPr="00527D9F">
              <w:rPr>
                <w:b/>
                <w:bCs/>
              </w:rPr>
              <w:t>KPI</w:t>
            </w:r>
          </w:p>
          <w:p w14:paraId="02B4B1ED" w14:textId="59869AF9" w:rsidR="009A774B" w:rsidRPr="00527D9F" w:rsidRDefault="009A774B" w:rsidP="008236B8">
            <w:pPr>
              <w:pStyle w:val="Bodytext2"/>
              <w:shd w:val="clear" w:color="auto" w:fill="auto"/>
              <w:tabs>
                <w:tab w:val="left" w:pos="709"/>
              </w:tabs>
              <w:spacing w:before="0" w:after="0" w:line="264" w:lineRule="auto"/>
              <w:jc w:val="center"/>
            </w:pPr>
            <w:r w:rsidRPr="00527D9F">
              <w:t>(</w:t>
            </w:r>
            <w:proofErr w:type="spellStart"/>
            <w:r w:rsidRPr="00527D9F">
              <w:t>Ghi</w:t>
            </w:r>
            <w:proofErr w:type="spellEnd"/>
            <w:r w:rsidRPr="00527D9F">
              <w:t xml:space="preserve"> </w:t>
            </w:r>
            <w:proofErr w:type="spellStart"/>
            <w:r w:rsidRPr="00527D9F">
              <w:t>chú</w:t>
            </w:r>
            <w:proofErr w:type="spellEnd"/>
            <w:r w:rsidRPr="00527D9F">
              <w:t xml:space="preserve">: </w:t>
            </w:r>
            <w:proofErr w:type="spellStart"/>
            <w:r w:rsidRPr="00527D9F">
              <w:t>Ngày</w:t>
            </w:r>
            <w:proofErr w:type="spellEnd"/>
            <w:r w:rsidRPr="00527D9F">
              <w:t xml:space="preserve"> </w:t>
            </w:r>
            <w:proofErr w:type="spellStart"/>
            <w:r w:rsidRPr="00527D9F">
              <w:t>là</w:t>
            </w:r>
            <w:proofErr w:type="spellEnd"/>
            <w:r w:rsidRPr="00527D9F">
              <w:t xml:space="preserve"> </w:t>
            </w:r>
            <w:proofErr w:type="spellStart"/>
            <w:r w:rsidRPr="00527D9F">
              <w:t>ngày</w:t>
            </w:r>
            <w:proofErr w:type="spellEnd"/>
            <w:r w:rsidRPr="00527D9F">
              <w:t xml:space="preserve"> </w:t>
            </w:r>
            <w:proofErr w:type="spellStart"/>
            <w:r w:rsidRPr="00527D9F">
              <w:t>làm</w:t>
            </w:r>
            <w:proofErr w:type="spellEnd"/>
            <w:r w:rsidRPr="00527D9F">
              <w:t xml:space="preserve"> </w:t>
            </w:r>
            <w:proofErr w:type="spellStart"/>
            <w:r w:rsidRPr="00527D9F">
              <w:t>việc</w:t>
            </w:r>
            <w:proofErr w:type="spellEnd"/>
            <w:r w:rsidRPr="00527D9F">
              <w:t>)</w:t>
            </w:r>
          </w:p>
        </w:tc>
      </w:tr>
      <w:tr w:rsidR="009A774B" w:rsidRPr="00527D9F" w14:paraId="737F31B0" w14:textId="77777777" w:rsidTr="009A774B">
        <w:tc>
          <w:tcPr>
            <w:tcW w:w="2695" w:type="dxa"/>
          </w:tcPr>
          <w:p w14:paraId="39CA082A" w14:textId="093295DC"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rPr>
                <w:lang w:val="vi-VN"/>
              </w:rPr>
              <w:t>1</w:t>
            </w:r>
            <w:r w:rsidRPr="00527D9F">
              <w:t xml:space="preserve">. </w:t>
            </w:r>
            <w:r w:rsidRPr="00527D9F">
              <w:rPr>
                <w:lang w:val="vi-VN"/>
              </w:rPr>
              <w:t>Thông báo họp</w:t>
            </w:r>
          </w:p>
        </w:tc>
        <w:tc>
          <w:tcPr>
            <w:tcW w:w="1260" w:type="dxa"/>
          </w:tcPr>
          <w:p w14:paraId="45340A79" w14:textId="4218BC8E" w:rsidR="009A774B" w:rsidRPr="00527D9F" w:rsidRDefault="009A774B" w:rsidP="006E6FE6">
            <w:pPr>
              <w:pStyle w:val="Bodytext2"/>
              <w:shd w:val="clear" w:color="auto" w:fill="auto"/>
              <w:tabs>
                <w:tab w:val="left" w:pos="709"/>
              </w:tabs>
              <w:spacing w:before="0" w:after="0" w:line="264" w:lineRule="auto"/>
              <w:jc w:val="center"/>
              <w:rPr>
                <w:lang w:val="vi-VN"/>
              </w:rPr>
            </w:pPr>
            <w:r w:rsidRPr="00527D9F">
              <w:rPr>
                <w:lang w:val="vi-VN"/>
              </w:rPr>
              <w:t>R</w:t>
            </w:r>
          </w:p>
        </w:tc>
        <w:tc>
          <w:tcPr>
            <w:tcW w:w="1025" w:type="dxa"/>
          </w:tcPr>
          <w:p w14:paraId="7882A429" w14:textId="21105541"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46E0C1CA" w14:textId="4D93E801" w:rsidR="009A774B" w:rsidRPr="00527D9F" w:rsidRDefault="009A774B" w:rsidP="006E6FE6">
            <w:pPr>
              <w:pStyle w:val="Bodytext2"/>
              <w:shd w:val="clear" w:color="auto" w:fill="auto"/>
              <w:tabs>
                <w:tab w:val="left" w:pos="709"/>
              </w:tabs>
              <w:spacing w:before="0" w:after="0" w:line="264" w:lineRule="auto"/>
              <w:jc w:val="center"/>
              <w:rPr>
                <w:lang w:val="vi-VN"/>
              </w:rPr>
            </w:pPr>
            <w:r w:rsidRPr="00527D9F">
              <w:rPr>
                <w:lang w:val="vi-VN"/>
              </w:rPr>
              <w:t>I</w:t>
            </w:r>
          </w:p>
        </w:tc>
        <w:tc>
          <w:tcPr>
            <w:tcW w:w="3283" w:type="dxa"/>
          </w:tcPr>
          <w:p w14:paraId="377736D4" w14:textId="58AD3165" w:rsidR="009A774B" w:rsidRPr="00527D9F" w:rsidRDefault="001F7D5E" w:rsidP="001F7D5E">
            <w:pPr>
              <w:pStyle w:val="Bodytext2"/>
              <w:shd w:val="clear" w:color="auto" w:fill="auto"/>
              <w:tabs>
                <w:tab w:val="left" w:pos="709"/>
              </w:tabs>
              <w:spacing w:before="0" w:after="0" w:line="264" w:lineRule="auto"/>
              <w:jc w:val="left"/>
            </w:pPr>
            <w:r w:rsidRPr="00527D9F">
              <w:rPr>
                <w:bCs/>
                <w:lang w:val="vi-VN"/>
              </w:rPr>
              <w:t>thông báo trước ít nhất 48h cho các bên liên quan về thời gian, địa điểm và nội dung cần chuẩn bị cho cuộc họp</w:t>
            </w:r>
          </w:p>
        </w:tc>
      </w:tr>
      <w:tr w:rsidR="009A774B" w:rsidRPr="00527D9F" w14:paraId="3C036C7A" w14:textId="77777777" w:rsidTr="009A774B">
        <w:tc>
          <w:tcPr>
            <w:tcW w:w="2695" w:type="dxa"/>
          </w:tcPr>
          <w:p w14:paraId="71A2227F" w14:textId="6713A0E5"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 xml:space="preserve">2. </w:t>
            </w:r>
            <w:r w:rsidRPr="00527D9F">
              <w:rPr>
                <w:lang w:val="vi-VN"/>
              </w:rPr>
              <w:t>Tổng hợp tài liệu và báo cáo</w:t>
            </w:r>
          </w:p>
        </w:tc>
        <w:tc>
          <w:tcPr>
            <w:tcW w:w="1260" w:type="dxa"/>
          </w:tcPr>
          <w:p w14:paraId="004DB59D" w14:textId="1B6F009D"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25" w:type="dxa"/>
          </w:tcPr>
          <w:p w14:paraId="403D0A59" w14:textId="6F6D402C"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C</w:t>
            </w:r>
          </w:p>
        </w:tc>
        <w:tc>
          <w:tcPr>
            <w:tcW w:w="1092" w:type="dxa"/>
          </w:tcPr>
          <w:p w14:paraId="00C2C8A9" w14:textId="1C581FBE" w:rsidR="009A774B" w:rsidRPr="00527D9F" w:rsidRDefault="001F7D5E" w:rsidP="006E6FE6">
            <w:pPr>
              <w:pStyle w:val="Bodytext2"/>
              <w:shd w:val="clear" w:color="auto" w:fill="auto"/>
              <w:tabs>
                <w:tab w:val="left" w:pos="709"/>
              </w:tabs>
              <w:spacing w:before="0" w:after="0" w:line="264" w:lineRule="auto"/>
              <w:jc w:val="center"/>
            </w:pPr>
            <w:r w:rsidRPr="00527D9F">
              <w:rPr>
                <w:lang w:val="vi-VN"/>
              </w:rPr>
              <w:t>C</w:t>
            </w:r>
          </w:p>
        </w:tc>
        <w:tc>
          <w:tcPr>
            <w:tcW w:w="3283" w:type="dxa"/>
          </w:tcPr>
          <w:p w14:paraId="4B98B277" w14:textId="7045B4BB" w:rsidR="009A774B" w:rsidRPr="00527D9F" w:rsidRDefault="001F7D5E" w:rsidP="001F7D5E">
            <w:pPr>
              <w:pStyle w:val="Bodytext2"/>
              <w:shd w:val="clear" w:color="auto" w:fill="auto"/>
              <w:tabs>
                <w:tab w:val="left" w:pos="709"/>
              </w:tabs>
              <w:spacing w:before="0" w:after="0" w:line="264" w:lineRule="auto"/>
              <w:jc w:val="left"/>
            </w:pPr>
            <w:r w:rsidRPr="00527D9F">
              <w:rPr>
                <w:bCs/>
                <w:lang w:val="vi-VN"/>
              </w:rPr>
              <w:t>tổng hợp tài liệu ít nhất 24h trước cuộc họp</w:t>
            </w:r>
          </w:p>
        </w:tc>
      </w:tr>
      <w:tr w:rsidR="009A774B" w:rsidRPr="00527D9F" w14:paraId="28A30BC4" w14:textId="77777777" w:rsidTr="009A774B">
        <w:tc>
          <w:tcPr>
            <w:tcW w:w="2695" w:type="dxa"/>
          </w:tcPr>
          <w:p w14:paraId="6A65632D" w14:textId="731FEA49"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3.</w:t>
            </w:r>
            <w:r w:rsidRPr="00527D9F">
              <w:rPr>
                <w:lang w:val="vi-VN"/>
              </w:rPr>
              <w:t xml:space="preserve"> </w:t>
            </w:r>
            <w:proofErr w:type="spellStart"/>
            <w:r w:rsidRPr="00527D9F">
              <w:t>Chuẩn</w:t>
            </w:r>
            <w:proofErr w:type="spellEnd"/>
            <w:r w:rsidRPr="00527D9F">
              <w:t xml:space="preserve"> </w:t>
            </w:r>
            <w:proofErr w:type="spellStart"/>
            <w:r w:rsidRPr="00527D9F">
              <w:t>bị</w:t>
            </w:r>
            <w:proofErr w:type="spellEnd"/>
            <w:r w:rsidRPr="00527D9F">
              <w:t xml:space="preserve"> </w:t>
            </w:r>
            <w:r w:rsidRPr="00527D9F">
              <w:rPr>
                <w:lang w:val="vi-VN"/>
              </w:rPr>
              <w:t>hậu cần họp</w:t>
            </w:r>
          </w:p>
        </w:tc>
        <w:tc>
          <w:tcPr>
            <w:tcW w:w="1260" w:type="dxa"/>
          </w:tcPr>
          <w:p w14:paraId="1FF476BE" w14:textId="5F1AB8FE"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1025" w:type="dxa"/>
          </w:tcPr>
          <w:p w14:paraId="007C17FE" w14:textId="50107F30"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33B10AE5" w14:textId="25CADA8B"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3283" w:type="dxa"/>
          </w:tcPr>
          <w:p w14:paraId="39F5E01A" w14:textId="2DF86F0A" w:rsidR="009A774B" w:rsidRPr="00527D9F" w:rsidRDefault="009A774B" w:rsidP="001F7D5E">
            <w:pPr>
              <w:pStyle w:val="Bodytext2"/>
              <w:shd w:val="clear" w:color="auto" w:fill="auto"/>
              <w:tabs>
                <w:tab w:val="left" w:pos="709"/>
              </w:tabs>
              <w:spacing w:before="0" w:after="0" w:line="264" w:lineRule="auto"/>
              <w:jc w:val="left"/>
            </w:pPr>
          </w:p>
        </w:tc>
      </w:tr>
      <w:tr w:rsidR="009A774B" w:rsidRPr="00527D9F" w14:paraId="2D891E36" w14:textId="77777777" w:rsidTr="009A774B">
        <w:trPr>
          <w:trHeight w:val="112"/>
        </w:trPr>
        <w:tc>
          <w:tcPr>
            <w:tcW w:w="2695" w:type="dxa"/>
          </w:tcPr>
          <w:p w14:paraId="120736EC" w14:textId="3515D0A0"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4.</w:t>
            </w:r>
            <w:r w:rsidRPr="00527D9F">
              <w:rPr>
                <w:lang w:val="vi-VN"/>
              </w:rPr>
              <w:t xml:space="preserve"> Tổ chức họp</w:t>
            </w:r>
          </w:p>
        </w:tc>
        <w:tc>
          <w:tcPr>
            <w:tcW w:w="1260" w:type="dxa"/>
          </w:tcPr>
          <w:p w14:paraId="62F47826" w14:textId="50D47781"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25" w:type="dxa"/>
          </w:tcPr>
          <w:p w14:paraId="57B238C6" w14:textId="4FED3D76"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6B38DE24" w14:textId="470170A4"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3283" w:type="dxa"/>
          </w:tcPr>
          <w:p w14:paraId="716AE968" w14:textId="55652A09" w:rsidR="009A774B" w:rsidRPr="00527D9F" w:rsidRDefault="009A774B" w:rsidP="001F7D5E">
            <w:pPr>
              <w:pStyle w:val="Bodytext2"/>
              <w:shd w:val="clear" w:color="auto" w:fill="auto"/>
              <w:tabs>
                <w:tab w:val="left" w:pos="709"/>
              </w:tabs>
              <w:spacing w:before="0" w:after="0" w:line="264" w:lineRule="auto"/>
              <w:jc w:val="left"/>
            </w:pPr>
          </w:p>
        </w:tc>
      </w:tr>
      <w:tr w:rsidR="009A774B" w:rsidRPr="00527D9F" w14:paraId="2ABC61E8" w14:textId="77777777" w:rsidTr="009A774B">
        <w:tc>
          <w:tcPr>
            <w:tcW w:w="2695" w:type="dxa"/>
          </w:tcPr>
          <w:p w14:paraId="0058D8F6" w14:textId="5FD1F0A9"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 xml:space="preserve">5. </w:t>
            </w:r>
            <w:r w:rsidRPr="00527D9F">
              <w:rPr>
                <w:lang w:val="vi-VN"/>
              </w:rPr>
              <w:t>Ghi biên bản</w:t>
            </w:r>
          </w:p>
        </w:tc>
        <w:tc>
          <w:tcPr>
            <w:tcW w:w="1260" w:type="dxa"/>
          </w:tcPr>
          <w:p w14:paraId="59725E8D" w14:textId="66626C0E"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1025" w:type="dxa"/>
          </w:tcPr>
          <w:p w14:paraId="13A22B68" w14:textId="384257AB"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4F67E2A3" w14:textId="397AE752"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3283" w:type="dxa"/>
          </w:tcPr>
          <w:p w14:paraId="1FB2D5AF" w14:textId="56EE15E7" w:rsidR="009A774B" w:rsidRPr="00527D9F" w:rsidRDefault="001F7D5E" w:rsidP="001F7D5E">
            <w:pPr>
              <w:pStyle w:val="Bodytext2"/>
              <w:shd w:val="clear" w:color="auto" w:fill="auto"/>
              <w:tabs>
                <w:tab w:val="left" w:pos="709"/>
              </w:tabs>
              <w:spacing w:before="0" w:after="0" w:line="264" w:lineRule="auto"/>
              <w:jc w:val="left"/>
            </w:pPr>
            <w:r w:rsidRPr="00527D9F">
              <w:rPr>
                <w:bCs/>
                <w:lang w:val="vi-VN"/>
              </w:rPr>
              <w:t>tổ chức xin ý kiến các bên liên quan nội dung biên bản chậm nhất 12h sau khi kết thúc cuộc họp.</w:t>
            </w:r>
          </w:p>
        </w:tc>
      </w:tr>
      <w:tr w:rsidR="009A774B" w:rsidRPr="00527D9F" w14:paraId="46329819" w14:textId="77777777" w:rsidTr="009A774B">
        <w:tc>
          <w:tcPr>
            <w:tcW w:w="2695" w:type="dxa"/>
          </w:tcPr>
          <w:p w14:paraId="1804D820" w14:textId="4467DC28"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t xml:space="preserve">6. </w:t>
            </w:r>
            <w:r w:rsidRPr="00527D9F">
              <w:rPr>
                <w:lang w:val="vi-VN"/>
              </w:rPr>
              <w:t>Thông báo kết luận, giao nhiệm vụ</w:t>
            </w:r>
          </w:p>
        </w:tc>
        <w:tc>
          <w:tcPr>
            <w:tcW w:w="1260" w:type="dxa"/>
          </w:tcPr>
          <w:p w14:paraId="238AEF97" w14:textId="42039957"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A</w:t>
            </w:r>
          </w:p>
        </w:tc>
        <w:tc>
          <w:tcPr>
            <w:tcW w:w="1025" w:type="dxa"/>
          </w:tcPr>
          <w:p w14:paraId="24163319" w14:textId="4854CA6E"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R</w:t>
            </w:r>
          </w:p>
        </w:tc>
        <w:tc>
          <w:tcPr>
            <w:tcW w:w="1092" w:type="dxa"/>
          </w:tcPr>
          <w:p w14:paraId="02B30540" w14:textId="2AF353B3"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3283" w:type="dxa"/>
          </w:tcPr>
          <w:p w14:paraId="28DD2073" w14:textId="24FBBD80" w:rsidR="009A774B" w:rsidRPr="00527D9F" w:rsidRDefault="001F7D5E" w:rsidP="001F7D5E">
            <w:pPr>
              <w:pStyle w:val="Bodytext2"/>
              <w:shd w:val="clear" w:color="auto" w:fill="auto"/>
              <w:tabs>
                <w:tab w:val="left" w:pos="709"/>
              </w:tabs>
              <w:spacing w:before="0" w:after="0" w:line="264" w:lineRule="auto"/>
              <w:jc w:val="left"/>
            </w:pPr>
            <w:r w:rsidRPr="00527D9F">
              <w:rPr>
                <w:lang w:val="vi-VN"/>
              </w:rPr>
              <w:t>ra thông báo kết luận trong vòng 24h sau cuộc họp</w:t>
            </w:r>
          </w:p>
        </w:tc>
      </w:tr>
      <w:tr w:rsidR="009A774B" w:rsidRPr="00527D9F" w14:paraId="72E72114" w14:textId="77777777" w:rsidTr="009A774B">
        <w:tc>
          <w:tcPr>
            <w:tcW w:w="2695" w:type="dxa"/>
          </w:tcPr>
          <w:p w14:paraId="1E01CA08" w14:textId="35240CC2"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rPr>
                <w:lang w:val="vi-VN"/>
              </w:rPr>
              <w:t>7</w:t>
            </w:r>
            <w:r w:rsidRPr="00527D9F">
              <w:t>.</w:t>
            </w:r>
            <w:r w:rsidRPr="00527D9F">
              <w:rPr>
                <w:lang w:val="vi-VN"/>
              </w:rPr>
              <w:t xml:space="preserve"> Xây dựng và báo cáo kế hoạch triển khai nhiệm vụ</w:t>
            </w:r>
          </w:p>
        </w:tc>
        <w:tc>
          <w:tcPr>
            <w:tcW w:w="1260" w:type="dxa"/>
          </w:tcPr>
          <w:p w14:paraId="1745C43C" w14:textId="6419E82F" w:rsidR="009A774B" w:rsidRPr="00527D9F" w:rsidRDefault="009A774B" w:rsidP="006E6FE6">
            <w:pPr>
              <w:pStyle w:val="Bodytext2"/>
              <w:shd w:val="clear" w:color="auto" w:fill="auto"/>
              <w:tabs>
                <w:tab w:val="left" w:pos="709"/>
              </w:tabs>
              <w:spacing w:before="0" w:after="0" w:line="264" w:lineRule="auto"/>
              <w:jc w:val="center"/>
              <w:rPr>
                <w:lang w:val="vi-VN"/>
              </w:rPr>
            </w:pPr>
            <w:r w:rsidRPr="00527D9F">
              <w:rPr>
                <w:lang w:val="vi-VN"/>
              </w:rPr>
              <w:t>I</w:t>
            </w:r>
          </w:p>
        </w:tc>
        <w:tc>
          <w:tcPr>
            <w:tcW w:w="1025" w:type="dxa"/>
          </w:tcPr>
          <w:p w14:paraId="6A85DD8D" w14:textId="7214CD54"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1092" w:type="dxa"/>
          </w:tcPr>
          <w:p w14:paraId="2C916D6C" w14:textId="564ECF7C" w:rsidR="009A774B" w:rsidRPr="00527D9F" w:rsidRDefault="001F7D5E" w:rsidP="006E6FE6">
            <w:pPr>
              <w:pStyle w:val="Bodytext2"/>
              <w:shd w:val="clear" w:color="auto" w:fill="auto"/>
              <w:tabs>
                <w:tab w:val="left" w:pos="709"/>
              </w:tabs>
              <w:spacing w:before="0" w:after="0" w:line="264" w:lineRule="auto"/>
              <w:jc w:val="center"/>
            </w:pPr>
            <w:r w:rsidRPr="00527D9F">
              <w:rPr>
                <w:lang w:val="vi-VN"/>
              </w:rPr>
              <w:t>R</w:t>
            </w:r>
          </w:p>
        </w:tc>
        <w:tc>
          <w:tcPr>
            <w:tcW w:w="3283" w:type="dxa"/>
          </w:tcPr>
          <w:p w14:paraId="621FA418" w14:textId="7DFE6C60" w:rsidR="009A774B" w:rsidRPr="00527D9F" w:rsidRDefault="001F7D5E" w:rsidP="001F7D5E">
            <w:pPr>
              <w:pStyle w:val="Bodytext2"/>
              <w:tabs>
                <w:tab w:val="left" w:pos="709"/>
              </w:tabs>
              <w:spacing w:before="0" w:line="264" w:lineRule="auto"/>
              <w:jc w:val="left"/>
              <w:rPr>
                <w:bCs/>
                <w:lang w:val="vi-VN"/>
              </w:rPr>
            </w:pPr>
            <w:r w:rsidRPr="00527D9F">
              <w:rPr>
                <w:bCs/>
                <w:lang w:val="vi-VN"/>
              </w:rPr>
              <w:t xml:space="preserve">xây dựng kế hoạch, giải pháp thực hiện và báo cáo cho lãnh đạo giao nhiệm vụ trong vòng 24h sau khi nhận nhiệm vụ. </w:t>
            </w:r>
          </w:p>
        </w:tc>
      </w:tr>
      <w:tr w:rsidR="009A774B" w:rsidRPr="00527D9F" w14:paraId="680B50CA" w14:textId="77777777" w:rsidTr="009A774B">
        <w:tc>
          <w:tcPr>
            <w:tcW w:w="2695" w:type="dxa"/>
          </w:tcPr>
          <w:p w14:paraId="27ECFFD7" w14:textId="43A5CA6F" w:rsidR="009A774B" w:rsidRPr="00527D9F" w:rsidRDefault="009A774B" w:rsidP="009A774B">
            <w:pPr>
              <w:pStyle w:val="Bodytext2"/>
              <w:shd w:val="clear" w:color="auto" w:fill="auto"/>
              <w:tabs>
                <w:tab w:val="left" w:pos="709"/>
              </w:tabs>
              <w:spacing w:before="0" w:after="0" w:line="264" w:lineRule="auto"/>
              <w:jc w:val="left"/>
              <w:rPr>
                <w:lang w:val="vi-VN"/>
              </w:rPr>
            </w:pPr>
            <w:r w:rsidRPr="00527D9F">
              <w:rPr>
                <w:lang w:val="vi-VN"/>
              </w:rPr>
              <w:t>8</w:t>
            </w:r>
            <w:r w:rsidRPr="00527D9F">
              <w:t>.</w:t>
            </w:r>
            <w:r w:rsidRPr="00527D9F">
              <w:rPr>
                <w:lang w:val="vi-VN"/>
              </w:rPr>
              <w:t xml:space="preserve"> Báo cáo kết quả</w:t>
            </w:r>
          </w:p>
        </w:tc>
        <w:tc>
          <w:tcPr>
            <w:tcW w:w="1260" w:type="dxa"/>
          </w:tcPr>
          <w:p w14:paraId="3D33FC2C" w14:textId="41C91000" w:rsidR="009A774B" w:rsidRPr="00527D9F" w:rsidRDefault="009A774B" w:rsidP="006E6FE6">
            <w:pPr>
              <w:pStyle w:val="Bodytext2"/>
              <w:shd w:val="clear" w:color="auto" w:fill="auto"/>
              <w:tabs>
                <w:tab w:val="left" w:pos="709"/>
              </w:tabs>
              <w:spacing w:before="0" w:after="0" w:line="264" w:lineRule="auto"/>
              <w:jc w:val="center"/>
              <w:rPr>
                <w:lang w:val="vi-VN"/>
              </w:rPr>
            </w:pPr>
            <w:r w:rsidRPr="00527D9F">
              <w:rPr>
                <w:lang w:val="vi-VN"/>
              </w:rPr>
              <w:t>I</w:t>
            </w:r>
          </w:p>
        </w:tc>
        <w:tc>
          <w:tcPr>
            <w:tcW w:w="1025" w:type="dxa"/>
          </w:tcPr>
          <w:p w14:paraId="0E5E0312" w14:textId="710E4C55" w:rsidR="009A774B" w:rsidRPr="00527D9F" w:rsidRDefault="009A774B" w:rsidP="006E6FE6">
            <w:pPr>
              <w:pStyle w:val="Bodytext2"/>
              <w:shd w:val="clear" w:color="auto" w:fill="auto"/>
              <w:tabs>
                <w:tab w:val="left" w:pos="709"/>
              </w:tabs>
              <w:spacing w:before="0" w:after="0" w:line="264" w:lineRule="auto"/>
              <w:jc w:val="center"/>
            </w:pPr>
            <w:r w:rsidRPr="00527D9F">
              <w:rPr>
                <w:lang w:val="vi-VN"/>
              </w:rPr>
              <w:t>I</w:t>
            </w:r>
          </w:p>
        </w:tc>
        <w:tc>
          <w:tcPr>
            <w:tcW w:w="1092" w:type="dxa"/>
          </w:tcPr>
          <w:p w14:paraId="47A89045" w14:textId="412538C5" w:rsidR="009A774B" w:rsidRPr="00527D9F" w:rsidRDefault="001F7D5E" w:rsidP="006E6FE6">
            <w:pPr>
              <w:pStyle w:val="Bodytext2"/>
              <w:shd w:val="clear" w:color="auto" w:fill="auto"/>
              <w:tabs>
                <w:tab w:val="left" w:pos="709"/>
              </w:tabs>
              <w:spacing w:before="0" w:after="0" w:line="264" w:lineRule="auto"/>
              <w:jc w:val="center"/>
            </w:pPr>
            <w:r w:rsidRPr="00527D9F">
              <w:rPr>
                <w:lang w:val="vi-VN"/>
              </w:rPr>
              <w:t>R</w:t>
            </w:r>
          </w:p>
        </w:tc>
        <w:tc>
          <w:tcPr>
            <w:tcW w:w="3283" w:type="dxa"/>
          </w:tcPr>
          <w:p w14:paraId="0C16F6EB" w14:textId="7C325A62" w:rsidR="009A774B" w:rsidRPr="00527D9F" w:rsidRDefault="001F7D5E" w:rsidP="001F7D5E">
            <w:pPr>
              <w:pStyle w:val="Bodytext2"/>
              <w:shd w:val="clear" w:color="auto" w:fill="auto"/>
              <w:tabs>
                <w:tab w:val="left" w:pos="709"/>
              </w:tabs>
              <w:spacing w:before="0" w:after="0" w:line="264" w:lineRule="auto"/>
              <w:jc w:val="left"/>
            </w:pPr>
            <w:r w:rsidRPr="00527D9F">
              <w:rPr>
                <w:bCs/>
                <w:lang w:val="vi-VN"/>
              </w:rPr>
              <w:t xml:space="preserve">báo cáo kết quả thực hiện ít nhất 24h trước thời điểm diễn ra cuộc họp tiếp theo </w:t>
            </w:r>
            <w:r w:rsidRPr="00527D9F">
              <w:rPr>
                <w:bCs/>
                <w:i/>
                <w:lang w:val="vi-VN"/>
              </w:rPr>
              <w:t>(nếu có)</w:t>
            </w:r>
          </w:p>
        </w:tc>
      </w:tr>
    </w:tbl>
    <w:p w14:paraId="152730CC" w14:textId="77777777" w:rsidR="00203256" w:rsidRPr="00527D9F" w:rsidRDefault="00203256" w:rsidP="00475CEC">
      <w:pPr>
        <w:pStyle w:val="Bodytext2"/>
        <w:tabs>
          <w:tab w:val="left" w:pos="709"/>
        </w:tabs>
        <w:spacing w:before="0" w:line="264" w:lineRule="auto"/>
        <w:rPr>
          <w:b/>
          <w:bCs/>
          <w:sz w:val="28"/>
          <w:szCs w:val="28"/>
          <w:lang w:val="vi-VN"/>
        </w:rPr>
      </w:pPr>
    </w:p>
    <w:p w14:paraId="1B87CCAA" w14:textId="77777777" w:rsidR="00203256" w:rsidRPr="00527D9F" w:rsidRDefault="00203256">
      <w:pPr>
        <w:spacing w:before="0" w:after="160" w:line="259" w:lineRule="auto"/>
        <w:rPr>
          <w:rFonts w:ascii="Times New Roman" w:eastAsia="Times New Roman" w:hAnsi="Times New Roman"/>
          <w:b/>
          <w:bCs/>
          <w:sz w:val="28"/>
          <w:szCs w:val="28"/>
          <w:lang w:val="vi-VN"/>
        </w:rPr>
      </w:pPr>
      <w:r w:rsidRPr="00527D9F">
        <w:rPr>
          <w:rFonts w:ascii="Times New Roman" w:hAnsi="Times New Roman"/>
          <w:b/>
          <w:bCs/>
          <w:sz w:val="28"/>
          <w:szCs w:val="28"/>
          <w:lang w:val="vi-VN"/>
        </w:rPr>
        <w:br w:type="page"/>
      </w:r>
    </w:p>
    <w:p w14:paraId="43C36555" w14:textId="77777777" w:rsidR="00203256" w:rsidRPr="00527D9F" w:rsidRDefault="00203256" w:rsidP="00475CEC">
      <w:pPr>
        <w:pStyle w:val="Bodytext2"/>
        <w:tabs>
          <w:tab w:val="left" w:pos="709"/>
        </w:tabs>
        <w:spacing w:before="0" w:line="264" w:lineRule="auto"/>
        <w:rPr>
          <w:b/>
          <w:bCs/>
          <w:sz w:val="28"/>
          <w:szCs w:val="28"/>
          <w:lang w:val="vi-VN"/>
        </w:rPr>
        <w:sectPr w:rsidR="00203256" w:rsidRPr="00527D9F" w:rsidSect="001C3C9D">
          <w:pgSz w:w="11909" w:h="16834" w:code="9"/>
          <w:pgMar w:top="1138" w:right="1138" w:bottom="1138" w:left="1699" w:header="533" w:footer="907" w:gutter="0"/>
          <w:cols w:space="720"/>
          <w:docGrid w:linePitch="381"/>
        </w:sectPr>
      </w:pPr>
    </w:p>
    <w:p w14:paraId="3A1343F9" w14:textId="717D429B" w:rsidR="00475CEC" w:rsidRPr="00527D9F" w:rsidRDefault="00527D9F" w:rsidP="00475CEC">
      <w:pPr>
        <w:pStyle w:val="Bodytext2"/>
        <w:tabs>
          <w:tab w:val="left" w:pos="709"/>
        </w:tabs>
        <w:spacing w:before="0" w:line="264" w:lineRule="auto"/>
        <w:rPr>
          <w:b/>
          <w:bCs/>
          <w:sz w:val="28"/>
          <w:szCs w:val="28"/>
        </w:rPr>
      </w:pPr>
      <w:r w:rsidRPr="00527D9F">
        <w:rPr>
          <w:b/>
          <w:bCs/>
          <w:sz w:val="28"/>
          <w:szCs w:val="28"/>
          <w:lang w:val="vi-VN"/>
        </w:rPr>
        <w:lastRenderedPageBreak/>
        <w:tab/>
      </w:r>
      <w:r w:rsidR="00475CEC" w:rsidRPr="00527D9F">
        <w:rPr>
          <w:b/>
          <w:bCs/>
          <w:sz w:val="28"/>
          <w:szCs w:val="28"/>
          <w:lang w:val="vi-VN"/>
        </w:rPr>
        <w:t>VII. Rủi ro và kiểm soát</w:t>
      </w:r>
      <w:r w:rsidR="00475CEC" w:rsidRPr="00527D9F">
        <w:rPr>
          <w:b/>
          <w:bCs/>
          <w:sz w:val="28"/>
          <w:szCs w:val="28"/>
        </w:rPr>
        <w:tab/>
      </w:r>
    </w:p>
    <w:tbl>
      <w:tblPr>
        <w:tblStyle w:val="TableGrid"/>
        <w:tblW w:w="9360" w:type="dxa"/>
        <w:tblInd w:w="-5" w:type="dxa"/>
        <w:tblLook w:val="04A0" w:firstRow="1" w:lastRow="0" w:firstColumn="1" w:lastColumn="0" w:noHBand="0" w:noVBand="1"/>
      </w:tblPr>
      <w:tblGrid>
        <w:gridCol w:w="2842"/>
        <w:gridCol w:w="2018"/>
        <w:gridCol w:w="2160"/>
        <w:gridCol w:w="2340"/>
      </w:tblGrid>
      <w:tr w:rsidR="004C3BB6" w:rsidRPr="004C3BB6" w14:paraId="1382D378" w14:textId="77777777" w:rsidTr="004C3BB6">
        <w:trPr>
          <w:trHeight w:val="220"/>
        </w:trPr>
        <w:tc>
          <w:tcPr>
            <w:tcW w:w="2842" w:type="dxa"/>
            <w:vAlign w:val="center"/>
          </w:tcPr>
          <w:p w14:paraId="102375FC" w14:textId="77777777" w:rsidR="004C3BB6" w:rsidRPr="004C3BB6" w:rsidRDefault="004C3BB6" w:rsidP="00527D9F">
            <w:pPr>
              <w:pStyle w:val="Bodytext2"/>
              <w:shd w:val="clear" w:color="auto" w:fill="auto"/>
              <w:tabs>
                <w:tab w:val="left" w:pos="709"/>
              </w:tabs>
              <w:spacing w:before="0" w:after="0" w:line="264" w:lineRule="auto"/>
              <w:jc w:val="left"/>
              <w:rPr>
                <w:b/>
                <w:bCs/>
              </w:rPr>
            </w:pPr>
            <w:r w:rsidRPr="004C3BB6">
              <w:rPr>
                <w:b/>
                <w:bCs/>
                <w:lang w:val="vi-VN"/>
              </w:rPr>
              <w:t>Bước thực hiện</w:t>
            </w:r>
          </w:p>
        </w:tc>
        <w:tc>
          <w:tcPr>
            <w:tcW w:w="2018" w:type="dxa"/>
          </w:tcPr>
          <w:p w14:paraId="6E0751C3" w14:textId="315A8A87" w:rsidR="004C3BB6" w:rsidRPr="004C3BB6" w:rsidRDefault="004C3BB6" w:rsidP="007B112E">
            <w:pPr>
              <w:pStyle w:val="Bodytext2"/>
              <w:shd w:val="clear" w:color="auto" w:fill="auto"/>
              <w:tabs>
                <w:tab w:val="left" w:pos="709"/>
              </w:tabs>
              <w:spacing w:before="0" w:after="0" w:line="264" w:lineRule="auto"/>
              <w:rPr>
                <w:b/>
                <w:bCs/>
                <w:lang w:val="vi-VN"/>
              </w:rPr>
            </w:pPr>
            <w:r w:rsidRPr="004C3BB6">
              <w:rPr>
                <w:b/>
                <w:bCs/>
                <w:lang w:val="vi-VN"/>
              </w:rPr>
              <w:t>Mối nguy</w:t>
            </w:r>
          </w:p>
        </w:tc>
        <w:tc>
          <w:tcPr>
            <w:tcW w:w="2160" w:type="dxa"/>
            <w:vAlign w:val="center"/>
          </w:tcPr>
          <w:p w14:paraId="3B7205CF" w14:textId="30740597" w:rsidR="004C3BB6" w:rsidRPr="004C3BB6" w:rsidRDefault="004C3BB6" w:rsidP="007B112E">
            <w:pPr>
              <w:pStyle w:val="Bodytext2"/>
              <w:shd w:val="clear" w:color="auto" w:fill="auto"/>
              <w:tabs>
                <w:tab w:val="left" w:pos="709"/>
              </w:tabs>
              <w:spacing w:before="0" w:after="0" w:line="264" w:lineRule="auto"/>
              <w:rPr>
                <w:b/>
                <w:bCs/>
                <w:lang w:val="vi-VN"/>
              </w:rPr>
            </w:pPr>
            <w:r w:rsidRPr="004C3BB6">
              <w:rPr>
                <w:b/>
                <w:bCs/>
                <w:lang w:val="vi-VN"/>
              </w:rPr>
              <w:t>Rủi ro</w:t>
            </w:r>
          </w:p>
        </w:tc>
        <w:tc>
          <w:tcPr>
            <w:tcW w:w="2340" w:type="dxa"/>
            <w:vAlign w:val="center"/>
          </w:tcPr>
          <w:p w14:paraId="2055B80F" w14:textId="77777777" w:rsidR="004C3BB6" w:rsidRPr="004C3BB6" w:rsidRDefault="004C3BB6" w:rsidP="007B112E">
            <w:pPr>
              <w:pStyle w:val="Bodytext2"/>
              <w:shd w:val="clear" w:color="auto" w:fill="auto"/>
              <w:tabs>
                <w:tab w:val="left" w:pos="709"/>
              </w:tabs>
              <w:spacing w:before="0" w:after="0" w:line="264" w:lineRule="auto"/>
              <w:rPr>
                <w:b/>
                <w:bCs/>
                <w:lang w:val="vi-VN"/>
              </w:rPr>
            </w:pPr>
            <w:r w:rsidRPr="004C3BB6">
              <w:rPr>
                <w:b/>
                <w:bCs/>
                <w:lang w:val="vi-VN"/>
              </w:rPr>
              <w:t>Kiểm soát</w:t>
            </w:r>
          </w:p>
        </w:tc>
      </w:tr>
      <w:tr w:rsidR="004C3BB6" w:rsidRPr="004C3BB6" w14:paraId="70D7FAFF" w14:textId="77777777" w:rsidTr="004C3BB6">
        <w:trPr>
          <w:trHeight w:val="94"/>
        </w:trPr>
        <w:tc>
          <w:tcPr>
            <w:tcW w:w="2842" w:type="dxa"/>
          </w:tcPr>
          <w:p w14:paraId="1CF76907" w14:textId="6DB52157" w:rsidR="004C3BB6" w:rsidRPr="004C3BB6" w:rsidRDefault="004C3BB6" w:rsidP="00527D9F">
            <w:pPr>
              <w:pStyle w:val="Bodytext2"/>
              <w:shd w:val="clear" w:color="auto" w:fill="auto"/>
              <w:tabs>
                <w:tab w:val="left" w:pos="709"/>
              </w:tabs>
              <w:spacing w:before="0" w:after="0" w:line="240" w:lineRule="auto"/>
              <w:jc w:val="left"/>
              <w:rPr>
                <w:bCs/>
              </w:rPr>
            </w:pPr>
            <w:r w:rsidRPr="004C3BB6">
              <w:rPr>
                <w:lang w:val="vi-VN"/>
              </w:rPr>
              <w:t>1</w:t>
            </w:r>
            <w:r w:rsidRPr="004C3BB6">
              <w:t xml:space="preserve">. </w:t>
            </w:r>
            <w:r w:rsidRPr="004C3BB6">
              <w:rPr>
                <w:lang w:val="vi-VN"/>
              </w:rPr>
              <w:t>Thông báo họp</w:t>
            </w:r>
          </w:p>
        </w:tc>
        <w:tc>
          <w:tcPr>
            <w:tcW w:w="2018" w:type="dxa"/>
          </w:tcPr>
          <w:p w14:paraId="7486E6D9" w14:textId="01585287" w:rsidR="004C3BB6" w:rsidRPr="004C3BB6" w:rsidRDefault="004C3BB6" w:rsidP="004C3BB6">
            <w:pPr>
              <w:pStyle w:val="Bodytext2"/>
              <w:shd w:val="clear" w:color="auto" w:fill="auto"/>
              <w:tabs>
                <w:tab w:val="left" w:pos="709"/>
              </w:tabs>
              <w:spacing w:before="0" w:after="0" w:line="264" w:lineRule="auto"/>
              <w:jc w:val="left"/>
              <w:rPr>
                <w:bCs/>
                <w:lang w:val="vi-VN"/>
              </w:rPr>
            </w:pPr>
            <w:r w:rsidRPr="004C3BB6">
              <w:rPr>
                <w:bCs/>
                <w:lang w:val="vi-VN"/>
              </w:rPr>
              <w:t xml:space="preserve">Thông </w:t>
            </w:r>
            <w:r>
              <w:rPr>
                <w:bCs/>
                <w:lang w:val="vi-VN"/>
              </w:rPr>
              <w:t>báo, mời họp sai đối tượng</w:t>
            </w:r>
          </w:p>
        </w:tc>
        <w:tc>
          <w:tcPr>
            <w:tcW w:w="2160" w:type="dxa"/>
          </w:tcPr>
          <w:p w14:paraId="5A85017D" w14:textId="1DE47098"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Lãng phí thời gian và nguồn lực</w:t>
            </w:r>
          </w:p>
        </w:tc>
        <w:tc>
          <w:tcPr>
            <w:tcW w:w="2340" w:type="dxa"/>
          </w:tcPr>
          <w:p w14:paraId="5217A9C0" w14:textId="2260FB53"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Thống nhất với bộ phận chủ trì để mời đúng đối tượng</w:t>
            </w:r>
          </w:p>
        </w:tc>
      </w:tr>
      <w:tr w:rsidR="004C3BB6" w:rsidRPr="004C3BB6" w14:paraId="4FDAA05C" w14:textId="77777777" w:rsidTr="004C3BB6">
        <w:tc>
          <w:tcPr>
            <w:tcW w:w="2842" w:type="dxa"/>
          </w:tcPr>
          <w:p w14:paraId="41D0452E" w14:textId="49A56650" w:rsidR="004C3BB6" w:rsidRPr="004C3BB6" w:rsidRDefault="004C3BB6" w:rsidP="00527D9F">
            <w:pPr>
              <w:pStyle w:val="Bodytext2"/>
              <w:shd w:val="clear" w:color="auto" w:fill="auto"/>
              <w:tabs>
                <w:tab w:val="left" w:pos="709"/>
              </w:tabs>
              <w:spacing w:before="0" w:after="0" w:line="240" w:lineRule="auto"/>
              <w:jc w:val="left"/>
              <w:rPr>
                <w:bCs/>
              </w:rPr>
            </w:pPr>
            <w:r w:rsidRPr="004C3BB6">
              <w:t xml:space="preserve">2. </w:t>
            </w:r>
            <w:r w:rsidRPr="004C3BB6">
              <w:rPr>
                <w:lang w:val="vi-VN"/>
              </w:rPr>
              <w:t>Tổng hợp tài liệu và báo cáo</w:t>
            </w:r>
          </w:p>
        </w:tc>
        <w:tc>
          <w:tcPr>
            <w:tcW w:w="2018" w:type="dxa"/>
          </w:tcPr>
          <w:p w14:paraId="28EC4E2B" w14:textId="5C6DE938"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xml:space="preserve">- Tổng hợp báo cáo chậm </w:t>
            </w:r>
          </w:p>
          <w:p w14:paraId="6A2847F2" w14:textId="3E82D508"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 Người chủ trì họp không nắm bắt đầy đủ và kịp thời nội dung</w:t>
            </w:r>
          </w:p>
        </w:tc>
        <w:tc>
          <w:tcPr>
            <w:tcW w:w="2160" w:type="dxa"/>
          </w:tcPr>
          <w:p w14:paraId="48893673" w14:textId="55162320"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Họp không hiệu quả, lãng phí thời gian</w:t>
            </w:r>
            <w:r w:rsidR="00C840BA">
              <w:rPr>
                <w:bCs/>
                <w:lang w:val="vi-VN"/>
              </w:rPr>
              <w:t xml:space="preserve"> do báo cáo không đầy đủ</w:t>
            </w:r>
          </w:p>
        </w:tc>
        <w:tc>
          <w:tcPr>
            <w:tcW w:w="2340" w:type="dxa"/>
          </w:tcPr>
          <w:p w14:paraId="486B2A84" w14:textId="77777777"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xml:space="preserve">Tuân thủ KPI, gửi tài liệu cho người chủ trì ít nhất 24h trước họp </w:t>
            </w:r>
          </w:p>
          <w:p w14:paraId="754E1723" w14:textId="0FD92C33" w:rsidR="007A07E8" w:rsidRPr="004C3BB6" w:rsidRDefault="007A07E8" w:rsidP="004C3BB6">
            <w:pPr>
              <w:pStyle w:val="Bodytext2"/>
              <w:shd w:val="clear" w:color="auto" w:fill="auto"/>
              <w:tabs>
                <w:tab w:val="left" w:pos="709"/>
              </w:tabs>
              <w:spacing w:before="0" w:after="0" w:line="264" w:lineRule="auto"/>
              <w:jc w:val="left"/>
              <w:rPr>
                <w:bCs/>
                <w:lang w:val="vi-VN"/>
              </w:rPr>
            </w:pPr>
            <w:r>
              <w:rPr>
                <w:bCs/>
                <w:lang w:val="vi-VN"/>
              </w:rPr>
              <w:t>Cử duy nhất 1 đầu mối tổng hợp báo cáo</w:t>
            </w:r>
          </w:p>
        </w:tc>
      </w:tr>
      <w:tr w:rsidR="004C3BB6" w:rsidRPr="004C3BB6" w14:paraId="3B509A1E" w14:textId="77777777" w:rsidTr="004C3BB6">
        <w:tc>
          <w:tcPr>
            <w:tcW w:w="2842" w:type="dxa"/>
          </w:tcPr>
          <w:p w14:paraId="1146D300" w14:textId="2B7AAB39" w:rsidR="004C3BB6" w:rsidRPr="004C3BB6" w:rsidRDefault="004C3BB6" w:rsidP="00527D9F">
            <w:pPr>
              <w:pStyle w:val="Bodytext2"/>
              <w:shd w:val="clear" w:color="auto" w:fill="auto"/>
              <w:tabs>
                <w:tab w:val="left" w:pos="709"/>
              </w:tabs>
              <w:spacing w:before="0" w:after="0" w:line="240" w:lineRule="auto"/>
              <w:jc w:val="left"/>
              <w:rPr>
                <w:bCs/>
              </w:rPr>
            </w:pPr>
            <w:r w:rsidRPr="004C3BB6">
              <w:t>3.</w:t>
            </w:r>
            <w:r w:rsidRPr="004C3BB6">
              <w:rPr>
                <w:lang w:val="vi-VN"/>
              </w:rPr>
              <w:t xml:space="preserve"> </w:t>
            </w:r>
            <w:proofErr w:type="spellStart"/>
            <w:r w:rsidRPr="004C3BB6">
              <w:t>Chuẩn</w:t>
            </w:r>
            <w:proofErr w:type="spellEnd"/>
            <w:r w:rsidRPr="004C3BB6">
              <w:t xml:space="preserve"> </w:t>
            </w:r>
            <w:proofErr w:type="spellStart"/>
            <w:r w:rsidRPr="004C3BB6">
              <w:t>bị</w:t>
            </w:r>
            <w:proofErr w:type="spellEnd"/>
            <w:r w:rsidRPr="004C3BB6">
              <w:t xml:space="preserve"> </w:t>
            </w:r>
            <w:r w:rsidRPr="004C3BB6">
              <w:rPr>
                <w:lang w:val="vi-VN"/>
              </w:rPr>
              <w:t>hậu cần họp</w:t>
            </w:r>
          </w:p>
        </w:tc>
        <w:tc>
          <w:tcPr>
            <w:tcW w:w="2018" w:type="dxa"/>
          </w:tcPr>
          <w:p w14:paraId="58456429" w14:textId="214C3DF5" w:rsidR="004C3BB6" w:rsidRPr="004C3BB6" w:rsidRDefault="004C3BB6" w:rsidP="004C3BB6">
            <w:pPr>
              <w:pStyle w:val="Bodytext2"/>
              <w:shd w:val="clear" w:color="auto" w:fill="auto"/>
              <w:tabs>
                <w:tab w:val="left" w:pos="709"/>
              </w:tabs>
              <w:spacing w:before="0" w:after="0" w:line="264" w:lineRule="auto"/>
              <w:jc w:val="left"/>
              <w:rPr>
                <w:bCs/>
                <w:color w:val="000000" w:themeColor="text1"/>
                <w:lang w:val="vi-VN"/>
              </w:rPr>
            </w:pPr>
            <w:r>
              <w:rPr>
                <w:bCs/>
                <w:color w:val="000000" w:themeColor="text1"/>
                <w:lang w:val="vi-VN"/>
              </w:rPr>
              <w:t>- Kết nối Internet không tốt</w:t>
            </w:r>
          </w:p>
        </w:tc>
        <w:tc>
          <w:tcPr>
            <w:tcW w:w="2160" w:type="dxa"/>
          </w:tcPr>
          <w:p w14:paraId="757A58E2" w14:textId="1B358652" w:rsidR="004C3BB6" w:rsidRPr="004C3BB6" w:rsidRDefault="004C3BB6" w:rsidP="004C3BB6">
            <w:pPr>
              <w:pStyle w:val="Bodytext2"/>
              <w:shd w:val="clear" w:color="auto" w:fill="auto"/>
              <w:tabs>
                <w:tab w:val="left" w:pos="709"/>
              </w:tabs>
              <w:spacing w:before="0" w:after="0" w:line="264" w:lineRule="auto"/>
              <w:jc w:val="left"/>
              <w:rPr>
                <w:bCs/>
                <w:color w:val="000000" w:themeColor="text1"/>
                <w:lang w:val="vi-VN"/>
              </w:rPr>
            </w:pPr>
            <w:r>
              <w:rPr>
                <w:bCs/>
                <w:color w:val="000000" w:themeColor="text1"/>
                <w:lang w:val="vi-VN"/>
              </w:rPr>
              <w:t>Gián đoạn họp, thiếu sót thông tin</w:t>
            </w:r>
          </w:p>
        </w:tc>
        <w:tc>
          <w:tcPr>
            <w:tcW w:w="2340" w:type="dxa"/>
          </w:tcPr>
          <w:p w14:paraId="7BCE7AF9" w14:textId="4E6D4711" w:rsidR="004C3BB6" w:rsidRPr="004C3BB6" w:rsidRDefault="004C3BB6" w:rsidP="004C3BB6">
            <w:pPr>
              <w:pStyle w:val="Bodytext2"/>
              <w:shd w:val="clear" w:color="auto" w:fill="auto"/>
              <w:tabs>
                <w:tab w:val="left" w:pos="709"/>
              </w:tabs>
              <w:spacing w:before="0" w:after="0" w:line="264" w:lineRule="auto"/>
              <w:jc w:val="left"/>
              <w:rPr>
                <w:bCs/>
                <w:color w:val="000000" w:themeColor="text1"/>
                <w:lang w:val="vi-VN"/>
              </w:rPr>
            </w:pPr>
            <w:r>
              <w:rPr>
                <w:bCs/>
                <w:color w:val="000000" w:themeColor="text1"/>
                <w:lang w:val="vi-VN"/>
              </w:rPr>
              <w:t>Bộ phận IT cần test kết nối trước các cuộc họp online</w:t>
            </w:r>
          </w:p>
        </w:tc>
      </w:tr>
      <w:tr w:rsidR="004C3BB6" w:rsidRPr="004C3BB6" w14:paraId="7E74308F" w14:textId="77777777" w:rsidTr="004C3BB6">
        <w:tc>
          <w:tcPr>
            <w:tcW w:w="2842" w:type="dxa"/>
          </w:tcPr>
          <w:p w14:paraId="1E354DE3" w14:textId="636EB026" w:rsidR="004C3BB6" w:rsidRPr="004C3BB6" w:rsidRDefault="004C3BB6" w:rsidP="00527D9F">
            <w:pPr>
              <w:pStyle w:val="Bodytext2"/>
              <w:shd w:val="clear" w:color="auto" w:fill="auto"/>
              <w:tabs>
                <w:tab w:val="left" w:pos="709"/>
              </w:tabs>
              <w:spacing w:before="0" w:after="0" w:line="240" w:lineRule="auto"/>
              <w:jc w:val="left"/>
              <w:rPr>
                <w:bCs/>
              </w:rPr>
            </w:pPr>
            <w:r w:rsidRPr="004C3BB6">
              <w:t>4.</w:t>
            </w:r>
            <w:r w:rsidRPr="004C3BB6">
              <w:rPr>
                <w:lang w:val="vi-VN"/>
              </w:rPr>
              <w:t xml:space="preserve"> Tổ chức họp</w:t>
            </w:r>
          </w:p>
        </w:tc>
        <w:tc>
          <w:tcPr>
            <w:tcW w:w="2018" w:type="dxa"/>
          </w:tcPr>
          <w:p w14:paraId="68690416" w14:textId="1228F8DA"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Họp kéo dài về một nội dung</w:t>
            </w:r>
          </w:p>
        </w:tc>
        <w:tc>
          <w:tcPr>
            <w:tcW w:w="2160" w:type="dxa"/>
          </w:tcPr>
          <w:p w14:paraId="101B35D0" w14:textId="0D8739C5"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Họp kéo dài so với dự định</w:t>
            </w:r>
          </w:p>
        </w:tc>
        <w:tc>
          <w:tcPr>
            <w:tcW w:w="2340" w:type="dxa"/>
          </w:tcPr>
          <w:p w14:paraId="467B2CD8" w14:textId="0EE2E61D"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Người chủ trì phải kiểm soát tiến độ họp, nhắc nhở các thành viên tham gia tập trung đúng nội dung chủ đề</w:t>
            </w:r>
          </w:p>
        </w:tc>
      </w:tr>
      <w:tr w:rsidR="004C3BB6" w:rsidRPr="004C3BB6" w14:paraId="3E191490" w14:textId="77777777" w:rsidTr="004C3BB6">
        <w:tc>
          <w:tcPr>
            <w:tcW w:w="2842" w:type="dxa"/>
          </w:tcPr>
          <w:p w14:paraId="4A77D2D6" w14:textId="4BA41761" w:rsidR="004C3BB6" w:rsidRPr="004C3BB6" w:rsidRDefault="004C3BB6" w:rsidP="00527D9F">
            <w:pPr>
              <w:pStyle w:val="Bodytext2"/>
              <w:shd w:val="clear" w:color="auto" w:fill="auto"/>
              <w:tabs>
                <w:tab w:val="left" w:pos="709"/>
              </w:tabs>
              <w:spacing w:before="0" w:after="0" w:line="240" w:lineRule="auto"/>
              <w:jc w:val="left"/>
              <w:rPr>
                <w:bCs/>
              </w:rPr>
            </w:pPr>
            <w:r w:rsidRPr="004C3BB6">
              <w:t xml:space="preserve">5. </w:t>
            </w:r>
            <w:r w:rsidRPr="004C3BB6">
              <w:rPr>
                <w:lang w:val="vi-VN"/>
              </w:rPr>
              <w:t>Ghi biên bản</w:t>
            </w:r>
          </w:p>
        </w:tc>
        <w:tc>
          <w:tcPr>
            <w:tcW w:w="2018" w:type="dxa"/>
          </w:tcPr>
          <w:p w14:paraId="58571F5B" w14:textId="358E695A"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Biên bản sai, sót</w:t>
            </w:r>
          </w:p>
        </w:tc>
        <w:tc>
          <w:tcPr>
            <w:tcW w:w="2160" w:type="dxa"/>
          </w:tcPr>
          <w:p w14:paraId="43854F01" w14:textId="518EBDEC"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Kết luận họp thiếu sót, không đúng tinh thần lãnh đạo</w:t>
            </w:r>
          </w:p>
        </w:tc>
        <w:tc>
          <w:tcPr>
            <w:tcW w:w="2340" w:type="dxa"/>
          </w:tcPr>
          <w:p w14:paraId="42741AE8" w14:textId="2EFF1AD6"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- 2 bộ phận: hậu cần và chủ trì họp phải cùng ghi biên bản để đối chiều</w:t>
            </w:r>
          </w:p>
          <w:p w14:paraId="6C34BBE4" w14:textId="79C0A180"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 Biên bản phải được gửi xin ý kiến các bên liên quan trước khi chốt (12h</w:t>
            </w:r>
            <w:ins w:id="20" w:author="Doan Thi Thu Hoa" w:date="2024-03-12T11:00:00Z">
              <w:r w:rsidR="00ED0D24">
                <w:rPr>
                  <w:bCs/>
                </w:rPr>
                <w:t xml:space="preserve"> </w:t>
              </w:r>
              <w:proofErr w:type="spellStart"/>
              <w:r w:rsidR="00ED0D24">
                <w:rPr>
                  <w:bCs/>
                </w:rPr>
                <w:t>làm</w:t>
              </w:r>
              <w:proofErr w:type="spellEnd"/>
              <w:r w:rsidR="00ED0D24">
                <w:rPr>
                  <w:bCs/>
                </w:rPr>
                <w:t xml:space="preserve"> </w:t>
              </w:r>
              <w:proofErr w:type="spellStart"/>
              <w:r w:rsidR="00ED0D24">
                <w:rPr>
                  <w:bCs/>
                </w:rPr>
                <w:t>việc</w:t>
              </w:r>
            </w:ins>
            <w:proofErr w:type="spellEnd"/>
            <w:r>
              <w:rPr>
                <w:bCs/>
                <w:lang w:val="vi-VN"/>
              </w:rPr>
              <w:t xml:space="preserve"> sau họp)</w:t>
            </w:r>
          </w:p>
        </w:tc>
      </w:tr>
      <w:tr w:rsidR="004C3BB6" w:rsidRPr="004C3BB6" w14:paraId="0BB8F923" w14:textId="77777777" w:rsidTr="004C3BB6">
        <w:tc>
          <w:tcPr>
            <w:tcW w:w="2842" w:type="dxa"/>
          </w:tcPr>
          <w:p w14:paraId="6336A02B" w14:textId="384362E5" w:rsidR="004C3BB6" w:rsidRPr="004C3BB6" w:rsidRDefault="004C3BB6" w:rsidP="00527D9F">
            <w:pPr>
              <w:pStyle w:val="Bodytext2"/>
              <w:shd w:val="clear" w:color="auto" w:fill="auto"/>
              <w:tabs>
                <w:tab w:val="left" w:pos="709"/>
              </w:tabs>
              <w:spacing w:before="0" w:after="0" w:line="240" w:lineRule="auto"/>
              <w:jc w:val="left"/>
              <w:rPr>
                <w:bCs/>
              </w:rPr>
            </w:pPr>
            <w:r w:rsidRPr="004C3BB6">
              <w:t xml:space="preserve">6. </w:t>
            </w:r>
            <w:r w:rsidRPr="004C3BB6">
              <w:rPr>
                <w:lang w:val="vi-VN"/>
              </w:rPr>
              <w:t>Thông báo kết luận, giao nhiệm vụ</w:t>
            </w:r>
          </w:p>
        </w:tc>
        <w:tc>
          <w:tcPr>
            <w:tcW w:w="2018" w:type="dxa"/>
          </w:tcPr>
          <w:p w14:paraId="30CE743F" w14:textId="314F3A19"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Thông báo kết luận sai, sót, chậm</w:t>
            </w:r>
          </w:p>
        </w:tc>
        <w:tc>
          <w:tcPr>
            <w:tcW w:w="2160" w:type="dxa"/>
          </w:tcPr>
          <w:p w14:paraId="6962F2BC" w14:textId="58F11257"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Chất lượng họp không đảm bảo</w:t>
            </w:r>
          </w:p>
        </w:tc>
        <w:tc>
          <w:tcPr>
            <w:tcW w:w="2340" w:type="dxa"/>
          </w:tcPr>
          <w:p w14:paraId="145EDE68" w14:textId="3A3E25FB"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xml:space="preserve">- Ra TBKL kịp thời (24h </w:t>
            </w:r>
            <w:proofErr w:type="spellStart"/>
            <w:ins w:id="21" w:author="Doan Thi Thu Hoa" w:date="2024-03-12T11:00:00Z">
              <w:r w:rsidR="00ED0D24">
                <w:rPr>
                  <w:bCs/>
                </w:rPr>
                <w:t>làm</w:t>
              </w:r>
              <w:proofErr w:type="spellEnd"/>
              <w:r w:rsidR="00ED0D24">
                <w:rPr>
                  <w:bCs/>
                </w:rPr>
                <w:t xml:space="preserve"> </w:t>
              </w:r>
              <w:proofErr w:type="spellStart"/>
              <w:r w:rsidR="00ED0D24">
                <w:rPr>
                  <w:bCs/>
                </w:rPr>
                <w:t>việc</w:t>
              </w:r>
              <w:proofErr w:type="spellEnd"/>
              <w:r w:rsidR="00ED0D24">
                <w:rPr>
                  <w:bCs/>
                </w:rPr>
                <w:t xml:space="preserve"> </w:t>
              </w:r>
            </w:ins>
            <w:r>
              <w:rPr>
                <w:bCs/>
                <w:lang w:val="vi-VN"/>
              </w:rPr>
              <w:t>sau họp)</w:t>
            </w:r>
          </w:p>
          <w:p w14:paraId="54998C43" w14:textId="7B45875B" w:rsidR="004C3BB6" w:rsidRDefault="004C3BB6" w:rsidP="004C3BB6">
            <w:pPr>
              <w:pStyle w:val="Bodytext2"/>
              <w:shd w:val="clear" w:color="auto" w:fill="auto"/>
              <w:tabs>
                <w:tab w:val="left" w:pos="709"/>
              </w:tabs>
              <w:spacing w:before="0" w:after="0" w:line="264" w:lineRule="auto"/>
              <w:jc w:val="left"/>
              <w:rPr>
                <w:bCs/>
                <w:lang w:val="vi-VN"/>
              </w:rPr>
            </w:pPr>
            <w:r>
              <w:rPr>
                <w:bCs/>
                <w:lang w:val="vi-VN"/>
              </w:rPr>
              <w:t>- Xin ý kiến các bên liên quan</w:t>
            </w:r>
          </w:p>
          <w:p w14:paraId="7F76CD90" w14:textId="773FC857"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 Tuân thủ đúng form TBKL trong SOP này</w:t>
            </w:r>
          </w:p>
        </w:tc>
      </w:tr>
      <w:tr w:rsidR="004C3BB6" w:rsidRPr="004C3BB6" w14:paraId="63CEB31A" w14:textId="77777777" w:rsidTr="004C3BB6">
        <w:trPr>
          <w:trHeight w:val="679"/>
        </w:trPr>
        <w:tc>
          <w:tcPr>
            <w:tcW w:w="2842" w:type="dxa"/>
          </w:tcPr>
          <w:p w14:paraId="523A75E0" w14:textId="0209014B" w:rsidR="004C3BB6" w:rsidRPr="004C3BB6" w:rsidRDefault="004C3BB6" w:rsidP="00527D9F">
            <w:pPr>
              <w:pStyle w:val="Bodytext2"/>
              <w:shd w:val="clear" w:color="auto" w:fill="auto"/>
              <w:tabs>
                <w:tab w:val="left" w:pos="709"/>
              </w:tabs>
              <w:spacing w:before="0" w:after="0" w:line="240" w:lineRule="auto"/>
              <w:jc w:val="left"/>
              <w:rPr>
                <w:bCs/>
              </w:rPr>
            </w:pPr>
            <w:r w:rsidRPr="004C3BB6">
              <w:rPr>
                <w:lang w:val="vi-VN"/>
              </w:rPr>
              <w:lastRenderedPageBreak/>
              <w:t>7</w:t>
            </w:r>
            <w:r w:rsidRPr="004C3BB6">
              <w:t>.</w:t>
            </w:r>
            <w:r w:rsidRPr="004C3BB6">
              <w:rPr>
                <w:lang w:val="vi-VN"/>
              </w:rPr>
              <w:t xml:space="preserve"> Xây dựng và báo cáo kế hoạch triển khai nhiệm vụ</w:t>
            </w:r>
          </w:p>
        </w:tc>
        <w:tc>
          <w:tcPr>
            <w:tcW w:w="2018" w:type="dxa"/>
          </w:tcPr>
          <w:p w14:paraId="08F53E86" w14:textId="30B6EBA3" w:rsidR="004C3BB6" w:rsidRPr="004C3BB6" w:rsidRDefault="004C3BB6" w:rsidP="004C3BB6">
            <w:pPr>
              <w:pStyle w:val="Bodytext2"/>
              <w:shd w:val="clear" w:color="auto" w:fill="auto"/>
              <w:tabs>
                <w:tab w:val="left" w:pos="709"/>
              </w:tabs>
              <w:spacing w:before="0" w:after="0" w:line="264" w:lineRule="auto"/>
              <w:jc w:val="left"/>
              <w:rPr>
                <w:bCs/>
                <w:lang w:val="vi-VN"/>
              </w:rPr>
            </w:pPr>
            <w:r>
              <w:rPr>
                <w:bCs/>
                <w:lang w:val="vi-VN"/>
              </w:rPr>
              <w:t>Không xây dựng kế hoạch triển khai kịp thời</w:t>
            </w:r>
          </w:p>
        </w:tc>
        <w:tc>
          <w:tcPr>
            <w:tcW w:w="2160" w:type="dxa"/>
          </w:tcPr>
          <w:p w14:paraId="6456D1EA" w14:textId="2E06FA00" w:rsidR="004C3BB6" w:rsidRPr="004C3BB6" w:rsidRDefault="004C3BB6" w:rsidP="00054000">
            <w:pPr>
              <w:pStyle w:val="Bodytext2"/>
              <w:shd w:val="clear" w:color="auto" w:fill="auto"/>
              <w:tabs>
                <w:tab w:val="left" w:pos="709"/>
              </w:tabs>
              <w:spacing w:before="0" w:after="0" w:line="264" w:lineRule="auto"/>
              <w:jc w:val="left"/>
              <w:rPr>
                <w:bCs/>
                <w:lang w:val="vi-VN"/>
              </w:rPr>
            </w:pPr>
            <w:r>
              <w:rPr>
                <w:bCs/>
                <w:lang w:val="vi-VN"/>
              </w:rPr>
              <w:t xml:space="preserve">Lãnh đạo không giám sát được tiến độ để điều chỉnh kịp thời (nếu có), </w:t>
            </w:r>
            <w:r w:rsidR="00054000">
              <w:rPr>
                <w:bCs/>
                <w:lang w:val="vi-VN"/>
              </w:rPr>
              <w:t>rủi ro khi không hoàn thành nhiệm vụ</w:t>
            </w:r>
          </w:p>
        </w:tc>
        <w:tc>
          <w:tcPr>
            <w:tcW w:w="2340" w:type="dxa"/>
          </w:tcPr>
          <w:p w14:paraId="0AD3EF26" w14:textId="41560763" w:rsidR="004C3BB6" w:rsidRDefault="00054000" w:rsidP="004C3BB6">
            <w:pPr>
              <w:pStyle w:val="Bodytext2"/>
              <w:shd w:val="clear" w:color="auto" w:fill="auto"/>
              <w:tabs>
                <w:tab w:val="left" w:pos="709"/>
              </w:tabs>
              <w:spacing w:before="0" w:after="0" w:line="264" w:lineRule="auto"/>
              <w:jc w:val="left"/>
              <w:rPr>
                <w:bCs/>
                <w:lang w:val="vi-VN"/>
              </w:rPr>
            </w:pPr>
            <w:r>
              <w:rPr>
                <w:bCs/>
                <w:lang w:val="vi-VN"/>
              </w:rPr>
              <w:t xml:space="preserve">Bộ phận </w:t>
            </w:r>
            <w:r w:rsidR="00531822">
              <w:rPr>
                <w:bCs/>
                <w:lang w:val="vi-VN"/>
              </w:rPr>
              <w:t>triển khai</w:t>
            </w:r>
            <w:r>
              <w:rPr>
                <w:bCs/>
                <w:lang w:val="vi-VN"/>
              </w:rPr>
              <w:t xml:space="preserve"> phải cập nhật báo cáo kết quả kịp thời (24h </w:t>
            </w:r>
            <w:proofErr w:type="spellStart"/>
            <w:ins w:id="22" w:author="Doan Thi Thu Hoa" w:date="2024-03-12T11:00:00Z">
              <w:r w:rsidR="00ED0D24">
                <w:rPr>
                  <w:bCs/>
                </w:rPr>
                <w:t>làm</w:t>
              </w:r>
              <w:proofErr w:type="spellEnd"/>
              <w:r w:rsidR="00ED0D24">
                <w:rPr>
                  <w:bCs/>
                </w:rPr>
                <w:t xml:space="preserve"> </w:t>
              </w:r>
              <w:proofErr w:type="spellStart"/>
              <w:r w:rsidR="00ED0D24">
                <w:rPr>
                  <w:bCs/>
                </w:rPr>
                <w:t>việc</w:t>
              </w:r>
              <w:proofErr w:type="spellEnd"/>
              <w:r w:rsidR="00ED0D24">
                <w:rPr>
                  <w:bCs/>
                </w:rPr>
                <w:t xml:space="preserve"> </w:t>
              </w:r>
            </w:ins>
            <w:r>
              <w:rPr>
                <w:bCs/>
                <w:lang w:val="vi-VN"/>
              </w:rPr>
              <w:t>sau họp)</w:t>
            </w:r>
          </w:p>
          <w:p w14:paraId="6B4C2906" w14:textId="5FA73DD6" w:rsidR="00054000" w:rsidRPr="00054000" w:rsidRDefault="00054000" w:rsidP="004C3BB6">
            <w:pPr>
              <w:pStyle w:val="Bodytext2"/>
              <w:shd w:val="clear" w:color="auto" w:fill="auto"/>
              <w:tabs>
                <w:tab w:val="left" w:pos="709"/>
              </w:tabs>
              <w:spacing w:before="0" w:after="0" w:line="264" w:lineRule="auto"/>
              <w:jc w:val="left"/>
              <w:rPr>
                <w:bCs/>
                <w:lang w:val="vi-VN"/>
              </w:rPr>
            </w:pPr>
            <w:r>
              <w:rPr>
                <w:bCs/>
                <w:lang w:val="vi-VN"/>
              </w:rPr>
              <w:t>Bộ phận hậu cần giám sát việc báo cáo kế hoạch</w:t>
            </w:r>
          </w:p>
        </w:tc>
      </w:tr>
      <w:tr w:rsidR="004C3BB6" w:rsidRPr="004C3BB6" w14:paraId="3174C993" w14:textId="77777777" w:rsidTr="004C3BB6">
        <w:trPr>
          <w:trHeight w:val="139"/>
        </w:trPr>
        <w:tc>
          <w:tcPr>
            <w:tcW w:w="2842" w:type="dxa"/>
          </w:tcPr>
          <w:p w14:paraId="016DD3AD" w14:textId="36E251A3" w:rsidR="004C3BB6" w:rsidRPr="004C3BB6" w:rsidRDefault="004C3BB6" w:rsidP="00527D9F">
            <w:pPr>
              <w:pStyle w:val="Bodytext2"/>
              <w:shd w:val="clear" w:color="auto" w:fill="auto"/>
              <w:tabs>
                <w:tab w:val="left" w:pos="709"/>
              </w:tabs>
              <w:spacing w:before="0" w:after="0" w:line="240" w:lineRule="auto"/>
              <w:jc w:val="left"/>
              <w:rPr>
                <w:lang w:val="vi-VN"/>
              </w:rPr>
            </w:pPr>
            <w:r w:rsidRPr="004C3BB6">
              <w:rPr>
                <w:lang w:val="vi-VN"/>
              </w:rPr>
              <w:t>8</w:t>
            </w:r>
            <w:r w:rsidRPr="004C3BB6">
              <w:t>.</w:t>
            </w:r>
            <w:r w:rsidRPr="004C3BB6">
              <w:rPr>
                <w:lang w:val="vi-VN"/>
              </w:rPr>
              <w:t xml:space="preserve"> Báo cáo kết quả</w:t>
            </w:r>
          </w:p>
        </w:tc>
        <w:tc>
          <w:tcPr>
            <w:tcW w:w="2018" w:type="dxa"/>
          </w:tcPr>
          <w:p w14:paraId="2EE2107A" w14:textId="7C06BF6E" w:rsidR="004C3BB6" w:rsidRPr="00054000" w:rsidRDefault="00054000" w:rsidP="004C3BB6">
            <w:pPr>
              <w:pStyle w:val="Bodytext2"/>
              <w:shd w:val="clear" w:color="auto" w:fill="auto"/>
              <w:tabs>
                <w:tab w:val="left" w:pos="709"/>
              </w:tabs>
              <w:spacing w:before="0" w:after="0" w:line="264" w:lineRule="auto"/>
              <w:jc w:val="left"/>
              <w:rPr>
                <w:bCs/>
                <w:lang w:val="vi-VN"/>
              </w:rPr>
            </w:pPr>
            <w:r>
              <w:rPr>
                <w:bCs/>
                <w:lang w:val="vi-VN"/>
              </w:rPr>
              <w:t>Báo cáo chậm trễ, không báo cáo</w:t>
            </w:r>
          </w:p>
        </w:tc>
        <w:tc>
          <w:tcPr>
            <w:tcW w:w="2160" w:type="dxa"/>
          </w:tcPr>
          <w:p w14:paraId="6D5E3F27" w14:textId="3266CA37" w:rsidR="00054000" w:rsidRPr="00054000" w:rsidRDefault="00054000" w:rsidP="004C3BB6">
            <w:pPr>
              <w:pStyle w:val="Bodytext2"/>
              <w:shd w:val="clear" w:color="auto" w:fill="auto"/>
              <w:tabs>
                <w:tab w:val="left" w:pos="709"/>
              </w:tabs>
              <w:spacing w:before="0" w:after="0" w:line="264" w:lineRule="auto"/>
              <w:jc w:val="left"/>
              <w:rPr>
                <w:bCs/>
                <w:lang w:val="vi-VN"/>
              </w:rPr>
            </w:pPr>
            <w:r>
              <w:rPr>
                <w:bCs/>
                <w:lang w:val="vi-VN"/>
              </w:rPr>
              <w:t>Lãnh đạo không nắm được tiến độ thực hiện nhiệm vụ dẫn tới điều hành không hiệu quả</w:t>
            </w:r>
          </w:p>
        </w:tc>
        <w:tc>
          <w:tcPr>
            <w:tcW w:w="2340" w:type="dxa"/>
          </w:tcPr>
          <w:p w14:paraId="53A9BAEC" w14:textId="5065A117" w:rsidR="004C3BB6" w:rsidRPr="00054000" w:rsidRDefault="00054000" w:rsidP="004C3BB6">
            <w:pPr>
              <w:pStyle w:val="Bodytext2"/>
              <w:shd w:val="clear" w:color="auto" w:fill="auto"/>
              <w:tabs>
                <w:tab w:val="left" w:pos="709"/>
              </w:tabs>
              <w:spacing w:before="0" w:after="0" w:line="264" w:lineRule="auto"/>
              <w:jc w:val="left"/>
              <w:rPr>
                <w:bCs/>
                <w:lang w:val="vi-VN"/>
              </w:rPr>
            </w:pPr>
            <w:r>
              <w:rPr>
                <w:bCs/>
                <w:lang w:val="vi-VN"/>
              </w:rPr>
              <w:t xml:space="preserve">Báo cáo kết quả kịp thời ít nhất 24h trước khi họp tiến hành </w:t>
            </w:r>
            <w:r w:rsidRPr="00054000">
              <w:rPr>
                <w:bCs/>
                <w:i/>
                <w:lang w:val="vi-VN"/>
              </w:rPr>
              <w:t>(nếu có)</w:t>
            </w:r>
          </w:p>
        </w:tc>
      </w:tr>
    </w:tbl>
    <w:p w14:paraId="0BB9EA41" w14:textId="77777777" w:rsidR="00475CEC" w:rsidRPr="00527D9F" w:rsidRDefault="00475CEC" w:rsidP="00475CEC">
      <w:pPr>
        <w:pStyle w:val="Bodytext2"/>
        <w:tabs>
          <w:tab w:val="left" w:pos="709"/>
        </w:tabs>
        <w:spacing w:before="0" w:line="264" w:lineRule="auto"/>
        <w:rPr>
          <w:b/>
          <w:bCs/>
          <w:sz w:val="28"/>
          <w:szCs w:val="28"/>
        </w:rPr>
      </w:pPr>
      <w:r w:rsidRPr="00527D9F">
        <w:rPr>
          <w:b/>
          <w:bCs/>
          <w:sz w:val="28"/>
          <w:szCs w:val="28"/>
        </w:rPr>
        <w:tab/>
      </w:r>
    </w:p>
    <w:p w14:paraId="765C721D" w14:textId="77777777" w:rsidR="00D81DFE" w:rsidRPr="00527D9F" w:rsidRDefault="00475CEC" w:rsidP="00475CEC">
      <w:pPr>
        <w:pStyle w:val="Bodytext2"/>
        <w:tabs>
          <w:tab w:val="left" w:pos="709"/>
        </w:tabs>
        <w:spacing w:before="0" w:line="264" w:lineRule="auto"/>
        <w:rPr>
          <w:b/>
          <w:bCs/>
          <w:sz w:val="28"/>
          <w:szCs w:val="28"/>
        </w:rPr>
      </w:pPr>
      <w:r w:rsidRPr="00527D9F">
        <w:rPr>
          <w:b/>
          <w:bCs/>
          <w:sz w:val="28"/>
          <w:szCs w:val="28"/>
        </w:rPr>
        <w:tab/>
      </w:r>
      <w:r w:rsidRPr="00527D9F">
        <w:rPr>
          <w:b/>
          <w:bCs/>
          <w:sz w:val="28"/>
          <w:szCs w:val="28"/>
          <w:lang w:val="vi-VN"/>
        </w:rPr>
        <w:t>VIII</w:t>
      </w:r>
      <w:r w:rsidRPr="00527D9F">
        <w:rPr>
          <w:b/>
          <w:bCs/>
          <w:sz w:val="28"/>
          <w:szCs w:val="28"/>
        </w:rPr>
        <w:t xml:space="preserve">. </w:t>
      </w:r>
      <w:proofErr w:type="spellStart"/>
      <w:r w:rsidRPr="00527D9F">
        <w:rPr>
          <w:b/>
          <w:bCs/>
          <w:sz w:val="28"/>
          <w:szCs w:val="28"/>
        </w:rPr>
        <w:t>Hồ</w:t>
      </w:r>
      <w:proofErr w:type="spellEnd"/>
      <w:r w:rsidRPr="00527D9F">
        <w:rPr>
          <w:b/>
          <w:bCs/>
          <w:sz w:val="28"/>
          <w:szCs w:val="28"/>
        </w:rPr>
        <w:t xml:space="preserve"> </w:t>
      </w:r>
      <w:proofErr w:type="spellStart"/>
      <w:r w:rsidRPr="00527D9F">
        <w:rPr>
          <w:b/>
          <w:bCs/>
          <w:sz w:val="28"/>
          <w:szCs w:val="28"/>
        </w:rPr>
        <w:t>sơ</w:t>
      </w:r>
      <w:proofErr w:type="spellEnd"/>
      <w:r w:rsidRPr="00527D9F">
        <w:rPr>
          <w:b/>
          <w:bCs/>
          <w:sz w:val="28"/>
          <w:szCs w:val="28"/>
        </w:rPr>
        <w:t xml:space="preserve"> </w:t>
      </w:r>
      <w:proofErr w:type="spellStart"/>
      <w:r w:rsidRPr="00527D9F">
        <w:rPr>
          <w:b/>
          <w:bCs/>
          <w:sz w:val="28"/>
          <w:szCs w:val="28"/>
        </w:rPr>
        <w:t>lưu</w:t>
      </w:r>
      <w:proofErr w:type="spellEnd"/>
    </w:p>
    <w:tbl>
      <w:tblPr>
        <w:tblStyle w:val="TableGrid"/>
        <w:tblW w:w="9355" w:type="dxa"/>
        <w:tblLook w:val="04A0" w:firstRow="1" w:lastRow="0" w:firstColumn="1" w:lastColumn="0" w:noHBand="0" w:noVBand="1"/>
      </w:tblPr>
      <w:tblGrid>
        <w:gridCol w:w="719"/>
        <w:gridCol w:w="3004"/>
        <w:gridCol w:w="2346"/>
        <w:gridCol w:w="1163"/>
        <w:gridCol w:w="2123"/>
      </w:tblGrid>
      <w:tr w:rsidR="00D81DFE" w:rsidRPr="00527D9F" w14:paraId="3DE30ADA" w14:textId="77777777" w:rsidTr="004C3BB6">
        <w:trPr>
          <w:trHeight w:val="503"/>
        </w:trPr>
        <w:tc>
          <w:tcPr>
            <w:tcW w:w="719" w:type="dxa"/>
            <w:vAlign w:val="center"/>
          </w:tcPr>
          <w:p w14:paraId="5392ACB5" w14:textId="77777777" w:rsidR="00D81DFE" w:rsidRPr="00143E38" w:rsidRDefault="00D81DFE" w:rsidP="00D81DFE">
            <w:pPr>
              <w:pStyle w:val="Bodytext2"/>
              <w:shd w:val="clear" w:color="auto" w:fill="auto"/>
              <w:tabs>
                <w:tab w:val="left" w:pos="709"/>
              </w:tabs>
              <w:spacing w:before="0" w:after="0" w:line="264" w:lineRule="auto"/>
              <w:jc w:val="center"/>
              <w:rPr>
                <w:b/>
                <w:bCs/>
              </w:rPr>
            </w:pPr>
            <w:r w:rsidRPr="00143E38">
              <w:rPr>
                <w:b/>
                <w:bCs/>
              </w:rPr>
              <w:t>STT</w:t>
            </w:r>
          </w:p>
        </w:tc>
        <w:tc>
          <w:tcPr>
            <w:tcW w:w="3004" w:type="dxa"/>
            <w:vAlign w:val="center"/>
          </w:tcPr>
          <w:p w14:paraId="3CF8846E" w14:textId="77777777" w:rsidR="00D81DFE" w:rsidRPr="00143E38" w:rsidRDefault="00D81DFE" w:rsidP="00D81DFE">
            <w:pPr>
              <w:pStyle w:val="Bodytext2"/>
              <w:shd w:val="clear" w:color="auto" w:fill="auto"/>
              <w:tabs>
                <w:tab w:val="left" w:pos="709"/>
              </w:tabs>
              <w:spacing w:before="0" w:after="0" w:line="264" w:lineRule="auto"/>
              <w:jc w:val="center"/>
              <w:rPr>
                <w:b/>
                <w:bCs/>
              </w:rPr>
            </w:pPr>
            <w:proofErr w:type="spellStart"/>
            <w:r w:rsidRPr="00143E38">
              <w:rPr>
                <w:b/>
                <w:bCs/>
              </w:rPr>
              <w:t>Tên</w:t>
            </w:r>
            <w:proofErr w:type="spellEnd"/>
            <w:r w:rsidRPr="00143E38">
              <w:rPr>
                <w:b/>
                <w:bCs/>
              </w:rPr>
              <w:t xml:space="preserve"> </w:t>
            </w:r>
            <w:proofErr w:type="spellStart"/>
            <w:r w:rsidRPr="00143E38">
              <w:rPr>
                <w:b/>
                <w:bCs/>
              </w:rPr>
              <w:t>Hồ</w:t>
            </w:r>
            <w:proofErr w:type="spellEnd"/>
            <w:r w:rsidRPr="00143E38">
              <w:rPr>
                <w:b/>
                <w:bCs/>
              </w:rPr>
              <w:t xml:space="preserve"> </w:t>
            </w:r>
            <w:proofErr w:type="spellStart"/>
            <w:r w:rsidRPr="00143E38">
              <w:rPr>
                <w:b/>
                <w:bCs/>
              </w:rPr>
              <w:t>sơ</w:t>
            </w:r>
            <w:proofErr w:type="spellEnd"/>
          </w:p>
        </w:tc>
        <w:tc>
          <w:tcPr>
            <w:tcW w:w="2346" w:type="dxa"/>
            <w:vAlign w:val="center"/>
          </w:tcPr>
          <w:p w14:paraId="24FD4049" w14:textId="77777777" w:rsidR="00D81DFE" w:rsidRPr="00143E38" w:rsidRDefault="00D81DFE" w:rsidP="00D81DFE">
            <w:pPr>
              <w:pStyle w:val="Bodytext2"/>
              <w:shd w:val="clear" w:color="auto" w:fill="auto"/>
              <w:tabs>
                <w:tab w:val="left" w:pos="709"/>
              </w:tabs>
              <w:spacing w:before="0" w:after="0" w:line="264" w:lineRule="auto"/>
              <w:jc w:val="center"/>
              <w:rPr>
                <w:b/>
                <w:bCs/>
              </w:rPr>
            </w:pPr>
            <w:proofErr w:type="spellStart"/>
            <w:r w:rsidRPr="00143E38">
              <w:rPr>
                <w:b/>
                <w:bCs/>
              </w:rPr>
              <w:t>Người</w:t>
            </w:r>
            <w:proofErr w:type="spellEnd"/>
            <w:r w:rsidRPr="00143E38">
              <w:rPr>
                <w:b/>
                <w:bCs/>
              </w:rPr>
              <w:t>/</w:t>
            </w:r>
            <w:proofErr w:type="spellStart"/>
            <w:r w:rsidRPr="00143E38">
              <w:rPr>
                <w:b/>
                <w:bCs/>
              </w:rPr>
              <w:t>Bộ</w:t>
            </w:r>
            <w:proofErr w:type="spellEnd"/>
            <w:r w:rsidRPr="00143E38">
              <w:rPr>
                <w:b/>
                <w:bCs/>
              </w:rPr>
              <w:t xml:space="preserve"> </w:t>
            </w:r>
            <w:proofErr w:type="spellStart"/>
            <w:r w:rsidRPr="00143E38">
              <w:rPr>
                <w:b/>
                <w:bCs/>
              </w:rPr>
              <w:t>phận</w:t>
            </w:r>
            <w:proofErr w:type="spellEnd"/>
            <w:r w:rsidRPr="00143E38">
              <w:rPr>
                <w:b/>
                <w:bCs/>
              </w:rPr>
              <w:t xml:space="preserve"> </w:t>
            </w:r>
            <w:proofErr w:type="spellStart"/>
            <w:r w:rsidRPr="00143E38">
              <w:rPr>
                <w:b/>
                <w:bCs/>
              </w:rPr>
              <w:t>lưu</w:t>
            </w:r>
            <w:proofErr w:type="spellEnd"/>
          </w:p>
        </w:tc>
        <w:tc>
          <w:tcPr>
            <w:tcW w:w="1163" w:type="dxa"/>
            <w:vAlign w:val="center"/>
          </w:tcPr>
          <w:p w14:paraId="2297FF92" w14:textId="77777777" w:rsidR="00D81DFE" w:rsidRPr="00143E38" w:rsidRDefault="00D81DFE" w:rsidP="00D81DFE">
            <w:pPr>
              <w:pStyle w:val="Bodytext2"/>
              <w:shd w:val="clear" w:color="auto" w:fill="auto"/>
              <w:tabs>
                <w:tab w:val="left" w:pos="709"/>
              </w:tabs>
              <w:spacing w:before="0" w:after="0" w:line="264" w:lineRule="auto"/>
              <w:jc w:val="center"/>
              <w:rPr>
                <w:b/>
                <w:bCs/>
              </w:rPr>
            </w:pPr>
            <w:proofErr w:type="spellStart"/>
            <w:r w:rsidRPr="00143E38">
              <w:rPr>
                <w:b/>
                <w:bCs/>
              </w:rPr>
              <w:t>Nơi</w:t>
            </w:r>
            <w:proofErr w:type="spellEnd"/>
            <w:r w:rsidRPr="00143E38">
              <w:rPr>
                <w:b/>
                <w:bCs/>
              </w:rPr>
              <w:t xml:space="preserve"> </w:t>
            </w:r>
            <w:proofErr w:type="spellStart"/>
            <w:r w:rsidRPr="00143E38">
              <w:rPr>
                <w:b/>
                <w:bCs/>
              </w:rPr>
              <w:t>lưu</w:t>
            </w:r>
            <w:proofErr w:type="spellEnd"/>
          </w:p>
        </w:tc>
        <w:tc>
          <w:tcPr>
            <w:tcW w:w="2123" w:type="dxa"/>
            <w:vAlign w:val="center"/>
          </w:tcPr>
          <w:p w14:paraId="3C344FB8" w14:textId="77777777" w:rsidR="00D81DFE" w:rsidRPr="00143E38" w:rsidRDefault="00D81DFE" w:rsidP="00D81DFE">
            <w:pPr>
              <w:pStyle w:val="Bodytext2"/>
              <w:shd w:val="clear" w:color="auto" w:fill="auto"/>
              <w:tabs>
                <w:tab w:val="left" w:pos="709"/>
              </w:tabs>
              <w:spacing w:before="0" w:after="0" w:line="264" w:lineRule="auto"/>
              <w:jc w:val="center"/>
              <w:rPr>
                <w:b/>
                <w:bCs/>
              </w:rPr>
            </w:pPr>
            <w:proofErr w:type="spellStart"/>
            <w:r w:rsidRPr="00143E38">
              <w:rPr>
                <w:b/>
                <w:bCs/>
              </w:rPr>
              <w:t>Thời</w:t>
            </w:r>
            <w:proofErr w:type="spellEnd"/>
            <w:r w:rsidRPr="00143E38">
              <w:rPr>
                <w:b/>
                <w:bCs/>
              </w:rPr>
              <w:t xml:space="preserve"> </w:t>
            </w:r>
            <w:proofErr w:type="spellStart"/>
            <w:r w:rsidRPr="00143E38">
              <w:rPr>
                <w:b/>
                <w:bCs/>
              </w:rPr>
              <w:t>gian</w:t>
            </w:r>
            <w:proofErr w:type="spellEnd"/>
            <w:r w:rsidRPr="00143E38">
              <w:rPr>
                <w:b/>
                <w:bCs/>
              </w:rPr>
              <w:t xml:space="preserve"> </w:t>
            </w:r>
            <w:proofErr w:type="spellStart"/>
            <w:r w:rsidRPr="00143E38">
              <w:rPr>
                <w:b/>
                <w:bCs/>
              </w:rPr>
              <w:t>lưu</w:t>
            </w:r>
            <w:proofErr w:type="spellEnd"/>
          </w:p>
        </w:tc>
      </w:tr>
      <w:tr w:rsidR="00D81DFE" w:rsidRPr="00527D9F" w14:paraId="0221A567" w14:textId="77777777" w:rsidTr="004C3BB6">
        <w:trPr>
          <w:trHeight w:val="464"/>
        </w:trPr>
        <w:tc>
          <w:tcPr>
            <w:tcW w:w="719" w:type="dxa"/>
            <w:vAlign w:val="center"/>
          </w:tcPr>
          <w:p w14:paraId="4A243233" w14:textId="77777777" w:rsidR="00D81DFE" w:rsidRPr="00143E38" w:rsidRDefault="00D81DFE" w:rsidP="00D81DFE">
            <w:pPr>
              <w:pStyle w:val="Bodytext2"/>
              <w:shd w:val="clear" w:color="auto" w:fill="auto"/>
              <w:tabs>
                <w:tab w:val="left" w:pos="709"/>
              </w:tabs>
              <w:spacing w:before="0" w:after="0" w:line="264" w:lineRule="auto"/>
              <w:jc w:val="center"/>
              <w:rPr>
                <w:bCs/>
              </w:rPr>
            </w:pPr>
            <w:r w:rsidRPr="00143E38">
              <w:rPr>
                <w:bCs/>
              </w:rPr>
              <w:t>1</w:t>
            </w:r>
          </w:p>
        </w:tc>
        <w:tc>
          <w:tcPr>
            <w:tcW w:w="3004" w:type="dxa"/>
            <w:vAlign w:val="center"/>
          </w:tcPr>
          <w:p w14:paraId="69A6A2AB" w14:textId="7129EB81" w:rsidR="00D81DFE" w:rsidRPr="00143E38" w:rsidRDefault="00527D9F" w:rsidP="00D81DFE">
            <w:pPr>
              <w:pStyle w:val="Bodytext2"/>
              <w:shd w:val="clear" w:color="auto" w:fill="auto"/>
              <w:tabs>
                <w:tab w:val="left" w:pos="709"/>
              </w:tabs>
              <w:spacing w:before="0" w:after="0" w:line="264" w:lineRule="auto"/>
              <w:jc w:val="left"/>
              <w:rPr>
                <w:bCs/>
                <w:lang w:val="vi-VN"/>
              </w:rPr>
            </w:pPr>
            <w:r w:rsidRPr="00143E38">
              <w:rPr>
                <w:bCs/>
                <w:lang w:val="vi-VN"/>
              </w:rPr>
              <w:t>Thông báo họp</w:t>
            </w:r>
          </w:p>
        </w:tc>
        <w:tc>
          <w:tcPr>
            <w:tcW w:w="2346" w:type="dxa"/>
            <w:vAlign w:val="center"/>
          </w:tcPr>
          <w:p w14:paraId="38BB79A6" w14:textId="705C8A2B" w:rsidR="00D81DFE" w:rsidRPr="00143E38" w:rsidRDefault="00527D9F" w:rsidP="002907C0">
            <w:pPr>
              <w:pStyle w:val="Bodytext2"/>
              <w:shd w:val="clear" w:color="auto" w:fill="auto"/>
              <w:tabs>
                <w:tab w:val="left" w:pos="709"/>
              </w:tabs>
              <w:spacing w:before="0" w:after="0" w:line="264" w:lineRule="auto"/>
              <w:jc w:val="left"/>
              <w:rPr>
                <w:bCs/>
                <w:lang w:val="vi-VN"/>
              </w:rPr>
            </w:pPr>
            <w:r w:rsidRPr="00143E38">
              <w:rPr>
                <w:bCs/>
                <w:lang w:val="vi-VN"/>
              </w:rPr>
              <w:t>Bộ phận hậu cần.</w:t>
            </w:r>
          </w:p>
        </w:tc>
        <w:tc>
          <w:tcPr>
            <w:tcW w:w="1163" w:type="dxa"/>
            <w:vAlign w:val="center"/>
          </w:tcPr>
          <w:p w14:paraId="0B36B4FE" w14:textId="25E2D571" w:rsidR="00D81DFE" w:rsidRPr="00143E38" w:rsidRDefault="00527D9F" w:rsidP="00D81DFE">
            <w:pPr>
              <w:pStyle w:val="Bodytext2"/>
              <w:shd w:val="clear" w:color="auto" w:fill="auto"/>
              <w:tabs>
                <w:tab w:val="left" w:pos="709"/>
              </w:tabs>
              <w:spacing w:before="0" w:after="0" w:line="264" w:lineRule="auto"/>
              <w:jc w:val="center"/>
              <w:rPr>
                <w:bCs/>
                <w:lang w:val="vi-VN"/>
              </w:rPr>
            </w:pPr>
            <w:r w:rsidRPr="00143E38">
              <w:rPr>
                <w:bCs/>
                <w:lang w:val="vi-VN"/>
              </w:rPr>
              <w:t>Phần mềm PO</w:t>
            </w:r>
          </w:p>
        </w:tc>
        <w:tc>
          <w:tcPr>
            <w:tcW w:w="2123" w:type="dxa"/>
            <w:vAlign w:val="center"/>
          </w:tcPr>
          <w:p w14:paraId="4CCA2606" w14:textId="51EA78E8" w:rsidR="00D81DFE" w:rsidRPr="00143E38" w:rsidRDefault="00527D9F" w:rsidP="00D81DFE">
            <w:pPr>
              <w:pStyle w:val="Bodytext2"/>
              <w:shd w:val="clear" w:color="auto" w:fill="auto"/>
              <w:tabs>
                <w:tab w:val="left" w:pos="709"/>
              </w:tabs>
              <w:spacing w:before="0" w:after="0" w:line="264" w:lineRule="auto"/>
              <w:jc w:val="center"/>
              <w:rPr>
                <w:bCs/>
                <w:lang w:val="vi-VN"/>
              </w:rPr>
            </w:pPr>
            <w:r w:rsidRPr="00143E38">
              <w:rPr>
                <w:bCs/>
                <w:lang w:val="vi-VN"/>
              </w:rPr>
              <w:t>Không xác định</w:t>
            </w:r>
          </w:p>
        </w:tc>
      </w:tr>
      <w:tr w:rsidR="00527D9F" w:rsidRPr="00527D9F" w14:paraId="5EE5552C" w14:textId="77777777" w:rsidTr="004C3BB6">
        <w:tc>
          <w:tcPr>
            <w:tcW w:w="719" w:type="dxa"/>
            <w:vAlign w:val="center"/>
          </w:tcPr>
          <w:p w14:paraId="5FD2FF23" w14:textId="12B35E66" w:rsidR="00527D9F" w:rsidRPr="00143E38" w:rsidRDefault="00527D9F" w:rsidP="00527D9F">
            <w:pPr>
              <w:pStyle w:val="Bodytext2"/>
              <w:shd w:val="clear" w:color="auto" w:fill="auto"/>
              <w:tabs>
                <w:tab w:val="left" w:pos="709"/>
              </w:tabs>
              <w:spacing w:before="0" w:after="0" w:line="264" w:lineRule="auto"/>
              <w:jc w:val="center"/>
              <w:rPr>
                <w:bCs/>
              </w:rPr>
            </w:pPr>
            <w:r w:rsidRPr="00143E38">
              <w:rPr>
                <w:bCs/>
                <w:lang w:val="vi-VN"/>
              </w:rPr>
              <w:t>2</w:t>
            </w:r>
          </w:p>
        </w:tc>
        <w:tc>
          <w:tcPr>
            <w:tcW w:w="3004" w:type="dxa"/>
            <w:vAlign w:val="center"/>
          </w:tcPr>
          <w:p w14:paraId="3C92CDB0" w14:textId="2BFE1F2C" w:rsidR="00527D9F" w:rsidRPr="00143E38" w:rsidRDefault="00527D9F" w:rsidP="00527D9F">
            <w:pPr>
              <w:pStyle w:val="Bodytext2"/>
              <w:shd w:val="clear" w:color="auto" w:fill="auto"/>
              <w:tabs>
                <w:tab w:val="left" w:pos="709"/>
              </w:tabs>
              <w:spacing w:before="0" w:after="0" w:line="264" w:lineRule="auto"/>
              <w:jc w:val="left"/>
              <w:rPr>
                <w:bCs/>
              </w:rPr>
            </w:pPr>
            <w:r w:rsidRPr="00143E38">
              <w:rPr>
                <w:bCs/>
                <w:lang w:val="vi-VN"/>
              </w:rPr>
              <w:t>Thông báo kết luận</w:t>
            </w:r>
          </w:p>
        </w:tc>
        <w:tc>
          <w:tcPr>
            <w:tcW w:w="2346" w:type="dxa"/>
            <w:vAlign w:val="center"/>
          </w:tcPr>
          <w:p w14:paraId="66E9BFF6" w14:textId="1A6F0B38" w:rsidR="00527D9F" w:rsidRPr="00143E38" w:rsidRDefault="00527D9F" w:rsidP="00527D9F">
            <w:pPr>
              <w:pStyle w:val="Bodytext2"/>
              <w:shd w:val="clear" w:color="auto" w:fill="auto"/>
              <w:tabs>
                <w:tab w:val="left" w:pos="709"/>
              </w:tabs>
              <w:spacing w:before="0" w:after="0" w:line="264" w:lineRule="auto"/>
              <w:jc w:val="left"/>
              <w:rPr>
                <w:bCs/>
              </w:rPr>
            </w:pPr>
            <w:r w:rsidRPr="00143E38">
              <w:rPr>
                <w:bCs/>
                <w:lang w:val="vi-VN"/>
              </w:rPr>
              <w:t>Bộ phận hậu cần.</w:t>
            </w:r>
          </w:p>
        </w:tc>
        <w:tc>
          <w:tcPr>
            <w:tcW w:w="1163" w:type="dxa"/>
            <w:vAlign w:val="center"/>
          </w:tcPr>
          <w:p w14:paraId="30763734" w14:textId="049127D6" w:rsidR="00527D9F" w:rsidRPr="00143E38" w:rsidRDefault="00527D9F" w:rsidP="00527D9F">
            <w:pPr>
              <w:pStyle w:val="Bodytext2"/>
              <w:shd w:val="clear" w:color="auto" w:fill="auto"/>
              <w:tabs>
                <w:tab w:val="left" w:pos="709"/>
              </w:tabs>
              <w:spacing w:before="0" w:after="0" w:line="264" w:lineRule="auto"/>
              <w:jc w:val="center"/>
              <w:rPr>
                <w:bCs/>
              </w:rPr>
            </w:pPr>
            <w:r w:rsidRPr="00143E38">
              <w:rPr>
                <w:bCs/>
                <w:lang w:val="vi-VN"/>
              </w:rPr>
              <w:t>Phần mềm PO</w:t>
            </w:r>
          </w:p>
        </w:tc>
        <w:tc>
          <w:tcPr>
            <w:tcW w:w="2123" w:type="dxa"/>
            <w:vAlign w:val="center"/>
          </w:tcPr>
          <w:p w14:paraId="4230A2E0" w14:textId="77AA0DE7" w:rsidR="00527D9F" w:rsidRPr="00143E38" w:rsidRDefault="00527D9F" w:rsidP="00527D9F">
            <w:pPr>
              <w:pStyle w:val="Bodytext2"/>
              <w:shd w:val="clear" w:color="auto" w:fill="auto"/>
              <w:tabs>
                <w:tab w:val="left" w:pos="709"/>
              </w:tabs>
              <w:spacing w:before="0" w:after="0" w:line="264" w:lineRule="auto"/>
              <w:jc w:val="center"/>
              <w:rPr>
                <w:bCs/>
              </w:rPr>
            </w:pPr>
            <w:r w:rsidRPr="00143E38">
              <w:rPr>
                <w:bCs/>
                <w:lang w:val="vi-VN"/>
              </w:rPr>
              <w:t>Không xác định</w:t>
            </w:r>
          </w:p>
        </w:tc>
      </w:tr>
    </w:tbl>
    <w:p w14:paraId="735FF9D7" w14:textId="77777777" w:rsidR="00475CEC" w:rsidRPr="00527D9F" w:rsidRDefault="00475CEC" w:rsidP="00475CEC">
      <w:pPr>
        <w:pStyle w:val="Bodytext2"/>
        <w:tabs>
          <w:tab w:val="left" w:pos="709"/>
        </w:tabs>
        <w:spacing w:before="0" w:line="264" w:lineRule="auto"/>
        <w:rPr>
          <w:bCs/>
          <w:sz w:val="28"/>
          <w:szCs w:val="28"/>
        </w:rPr>
      </w:pPr>
      <w:r w:rsidRPr="00527D9F">
        <w:rPr>
          <w:b/>
          <w:bCs/>
          <w:sz w:val="28"/>
          <w:szCs w:val="28"/>
        </w:rPr>
        <w:tab/>
      </w:r>
    </w:p>
    <w:p w14:paraId="440099FA" w14:textId="77777777" w:rsidR="00475CEC" w:rsidRPr="00527D9F" w:rsidRDefault="00475CEC" w:rsidP="00475CEC">
      <w:pPr>
        <w:pStyle w:val="Bodytext2"/>
        <w:tabs>
          <w:tab w:val="left" w:pos="709"/>
        </w:tabs>
        <w:spacing w:before="0" w:after="0" w:line="264" w:lineRule="auto"/>
        <w:rPr>
          <w:b/>
          <w:bCs/>
          <w:sz w:val="28"/>
          <w:szCs w:val="28"/>
        </w:rPr>
      </w:pPr>
      <w:r w:rsidRPr="00527D9F">
        <w:rPr>
          <w:b/>
          <w:bCs/>
          <w:sz w:val="28"/>
          <w:szCs w:val="28"/>
        </w:rPr>
        <w:tab/>
      </w:r>
    </w:p>
    <w:p w14:paraId="661FE2CF" w14:textId="77777777" w:rsidR="00631CA0" w:rsidRPr="00527D9F" w:rsidRDefault="00631CA0">
      <w:pPr>
        <w:rPr>
          <w:rFonts w:ascii="Times New Roman" w:hAnsi="Times New Roman"/>
        </w:rPr>
      </w:pPr>
    </w:p>
    <w:sectPr w:rsidR="00631CA0" w:rsidRPr="00527D9F" w:rsidSect="001C3C9D">
      <w:pgSz w:w="11909" w:h="16834" w:code="9"/>
      <w:pgMar w:top="1138" w:right="1138" w:bottom="1138" w:left="1699"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341B6" w14:textId="77777777" w:rsidR="005D520C" w:rsidRDefault="005D520C">
      <w:pPr>
        <w:spacing w:before="0"/>
      </w:pPr>
      <w:r>
        <w:separator/>
      </w:r>
    </w:p>
  </w:endnote>
  <w:endnote w:type="continuationSeparator" w:id="0">
    <w:p w14:paraId="4ACB4BB6" w14:textId="77777777" w:rsidR="005D520C" w:rsidRDefault="005D520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566C2" w14:textId="77777777" w:rsidR="009A774B" w:rsidRDefault="009A774B"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09ED7" w14:textId="77777777" w:rsidR="005D520C" w:rsidRDefault="005D520C">
      <w:pPr>
        <w:spacing w:before="0"/>
      </w:pPr>
      <w:r>
        <w:separator/>
      </w:r>
    </w:p>
  </w:footnote>
  <w:footnote w:type="continuationSeparator" w:id="0">
    <w:p w14:paraId="7B5A92F8" w14:textId="77777777" w:rsidR="005D520C" w:rsidRDefault="005D520C">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56" w:type="dxa"/>
      <w:tblInd w:w="-5" w:type="dxa"/>
      <w:tblLook w:val="04A0" w:firstRow="1" w:lastRow="0" w:firstColumn="1" w:lastColumn="0" w:noHBand="0" w:noVBand="1"/>
    </w:tblPr>
    <w:tblGrid>
      <w:gridCol w:w="6300"/>
      <w:gridCol w:w="3056"/>
    </w:tblGrid>
    <w:tr w:rsidR="009A774B" w:rsidRPr="00754B8A" w14:paraId="1FBD1BE7" w14:textId="77777777" w:rsidTr="00240103">
      <w:tc>
        <w:tcPr>
          <w:tcW w:w="6300" w:type="dxa"/>
        </w:tcPr>
        <w:p w14:paraId="3B362E0A" w14:textId="77777777" w:rsidR="009A774B" w:rsidRDefault="009A774B" w:rsidP="002373D4">
          <w:pPr>
            <w:pStyle w:val="Header"/>
            <w:tabs>
              <w:tab w:val="left" w:pos="2662"/>
            </w:tabs>
          </w:pPr>
          <w:r>
            <w:rPr>
              <w:noProof/>
            </w:rPr>
            <w:drawing>
              <wp:anchor distT="0" distB="0" distL="114300" distR="114300" simplePos="0" relativeHeight="251659264" behindDoc="0" locked="0" layoutInCell="1" allowOverlap="1" wp14:anchorId="3330D6FA" wp14:editId="67E9EF5A">
                <wp:simplePos x="0" y="0"/>
                <wp:positionH relativeFrom="column">
                  <wp:posOffset>45251</wp:posOffset>
                </wp:positionH>
                <wp:positionV relativeFrom="paragraph">
                  <wp:posOffset>156127</wp:posOffset>
                </wp:positionV>
                <wp:extent cx="3772369" cy="507831"/>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80265" cy="508894"/>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2890FF84" w14:textId="77777777" w:rsidR="009A774B" w:rsidRDefault="009A774B" w:rsidP="002373D4">
          <w:pPr>
            <w:pStyle w:val="Header"/>
          </w:pPr>
        </w:p>
        <w:p w14:paraId="5DA7222C" w14:textId="77777777" w:rsidR="009A774B" w:rsidRDefault="009A774B" w:rsidP="002373D4">
          <w:pPr>
            <w:pStyle w:val="Header"/>
          </w:pPr>
        </w:p>
        <w:p w14:paraId="6FD6ED2A" w14:textId="77777777" w:rsidR="009A774B" w:rsidRDefault="009A774B" w:rsidP="002373D4">
          <w:pPr>
            <w:pStyle w:val="Header"/>
          </w:pPr>
        </w:p>
      </w:tc>
      <w:tc>
        <w:tcPr>
          <w:tcW w:w="3056" w:type="dxa"/>
        </w:tcPr>
        <w:p w14:paraId="235555C7" w14:textId="7FF38B30" w:rsidR="009A774B" w:rsidRPr="001B7029" w:rsidRDefault="009A774B" w:rsidP="002373D4">
          <w:pPr>
            <w:pStyle w:val="Header"/>
            <w:rPr>
              <w:rFonts w:ascii="Times New Roman" w:hAnsi="Times New Roman"/>
              <w:i/>
              <w:sz w:val="24"/>
              <w:lang w:val="vi-VN"/>
            </w:rPr>
          </w:pPr>
          <w:r w:rsidRPr="009B44BC">
            <w:rPr>
              <w:rFonts w:ascii="Times New Roman" w:hAnsi="Times New Roman"/>
              <w:i/>
              <w:sz w:val="24"/>
              <w:lang w:val="vi-VN"/>
            </w:rPr>
            <w:t xml:space="preserve">Mã quy trình: </w:t>
          </w:r>
          <w:r w:rsidR="002C48CF">
            <w:rPr>
              <w:rFonts w:ascii="Times New Roman" w:hAnsi="Times New Roman"/>
              <w:i/>
              <w:sz w:val="24"/>
              <w:lang w:val="vi-VN"/>
            </w:rPr>
            <w:t>VPCQ01</w:t>
          </w:r>
        </w:p>
        <w:p w14:paraId="1BC86DF7" w14:textId="76414224" w:rsidR="009A774B" w:rsidRPr="002373D4" w:rsidRDefault="009A774B" w:rsidP="002373D4">
          <w:pPr>
            <w:pStyle w:val="Header"/>
            <w:rPr>
              <w:rFonts w:ascii="Times New Roman" w:hAnsi="Times New Roman"/>
              <w:i/>
              <w:sz w:val="24"/>
            </w:rPr>
          </w:pPr>
          <w:r>
            <w:rPr>
              <w:rFonts w:ascii="Times New Roman" w:hAnsi="Times New Roman"/>
              <w:i/>
              <w:sz w:val="24"/>
              <w:lang w:val="vi-VN"/>
            </w:rPr>
            <w:t xml:space="preserve">Chủ quy trình: </w:t>
          </w:r>
          <w:r w:rsidR="002C48CF">
            <w:rPr>
              <w:rFonts w:ascii="Times New Roman" w:hAnsi="Times New Roman"/>
              <w:i/>
              <w:sz w:val="24"/>
              <w:lang w:val="vi-VN"/>
            </w:rPr>
            <w:t>VPCQ</w:t>
          </w:r>
        </w:p>
        <w:p w14:paraId="732F58D2" w14:textId="39806236" w:rsidR="009A774B" w:rsidRPr="00240103" w:rsidRDefault="009A774B" w:rsidP="002373D4">
          <w:pPr>
            <w:pStyle w:val="Header"/>
            <w:rPr>
              <w:rFonts w:ascii="Times New Roman" w:hAnsi="Times New Roman"/>
              <w:i/>
              <w:sz w:val="24"/>
            </w:rPr>
          </w:pPr>
          <w:r w:rsidRPr="009B44BC">
            <w:rPr>
              <w:rFonts w:ascii="Times New Roman" w:hAnsi="Times New Roman"/>
              <w:i/>
              <w:sz w:val="24"/>
              <w:lang w:val="vi-VN"/>
            </w:rPr>
            <w:t xml:space="preserve">Phiên bản: </w:t>
          </w:r>
          <w:r w:rsidR="002C48CF">
            <w:rPr>
              <w:rFonts w:ascii="Times New Roman" w:hAnsi="Times New Roman"/>
              <w:i/>
              <w:sz w:val="24"/>
              <w:lang w:val="vi-VN"/>
            </w:rPr>
            <w:t>01</w:t>
          </w:r>
          <w:r>
            <w:rPr>
              <w:rFonts w:ascii="Times New Roman" w:hAnsi="Times New Roman"/>
              <w:i/>
              <w:sz w:val="24"/>
            </w:rPr>
            <w:t>2024</w:t>
          </w:r>
        </w:p>
        <w:p w14:paraId="7A6F640D" w14:textId="507D0A84" w:rsidR="009A774B" w:rsidRPr="00240103" w:rsidRDefault="009A774B" w:rsidP="002373D4">
          <w:pPr>
            <w:pStyle w:val="Header"/>
            <w:rPr>
              <w:rFonts w:ascii="Times New Roman" w:hAnsi="Times New Roman"/>
              <w:i/>
              <w:sz w:val="24"/>
            </w:rPr>
          </w:pPr>
          <w:r w:rsidRPr="009B44BC">
            <w:rPr>
              <w:rFonts w:ascii="Times New Roman" w:hAnsi="Times New Roman"/>
              <w:i/>
              <w:sz w:val="24"/>
              <w:lang w:val="vi-VN"/>
            </w:rPr>
            <w:t xml:space="preserve">Ngày hiệu lực: </w:t>
          </w:r>
          <w:r>
            <w:rPr>
              <w:rFonts w:ascii="Times New Roman" w:hAnsi="Times New Roman"/>
              <w:i/>
              <w:sz w:val="24"/>
            </w:rPr>
            <w:t>…</w:t>
          </w:r>
          <w:r w:rsidR="002C48CF">
            <w:rPr>
              <w:rFonts w:ascii="Times New Roman" w:hAnsi="Times New Roman"/>
              <w:i/>
              <w:sz w:val="24"/>
              <w:lang w:val="vi-VN"/>
            </w:rPr>
            <w:t>9</w:t>
          </w:r>
          <w:r>
            <w:rPr>
              <w:rFonts w:ascii="Times New Roman" w:hAnsi="Times New Roman"/>
              <w:i/>
              <w:sz w:val="24"/>
            </w:rPr>
            <w:t>/</w:t>
          </w:r>
          <w:r w:rsidR="002C48CF">
            <w:rPr>
              <w:rFonts w:ascii="Times New Roman" w:hAnsi="Times New Roman"/>
              <w:i/>
              <w:sz w:val="24"/>
              <w:lang w:val="vi-VN"/>
            </w:rPr>
            <w:t>3</w:t>
          </w:r>
          <w:r>
            <w:rPr>
              <w:rFonts w:ascii="Times New Roman" w:hAnsi="Times New Roman"/>
              <w:i/>
              <w:sz w:val="24"/>
            </w:rPr>
            <w:t>/2024</w:t>
          </w:r>
        </w:p>
        <w:p w14:paraId="1E5E38FE" w14:textId="0E5406A1" w:rsidR="009A774B" w:rsidRPr="00754B8A" w:rsidRDefault="009A774B" w:rsidP="002373D4">
          <w:pPr>
            <w:pStyle w:val="Header"/>
            <w:rPr>
              <w:rFonts w:ascii="Times New Roman" w:hAnsi="Times New Roman"/>
              <w:lang w:val="vi-VN"/>
            </w:rPr>
          </w:pPr>
          <w:r w:rsidRPr="009B44BC">
            <w:rPr>
              <w:rFonts w:ascii="Times New Roman" w:hAnsi="Times New Roman"/>
              <w:i/>
              <w:sz w:val="24"/>
              <w:lang w:val="vi-VN"/>
            </w:rPr>
            <w:t xml:space="preserve">Trang: </w:t>
          </w:r>
          <w:r w:rsidRPr="005B0F6B">
            <w:rPr>
              <w:rFonts w:ascii="Times New Roman" w:hAnsi="Times New Roman"/>
              <w:i/>
              <w:sz w:val="24"/>
              <w:lang w:val="vi-VN"/>
            </w:rPr>
            <w:fldChar w:fldCharType="begin"/>
          </w:r>
          <w:r w:rsidRPr="005B0F6B">
            <w:rPr>
              <w:rFonts w:ascii="Times New Roman" w:hAnsi="Times New Roman"/>
              <w:i/>
              <w:sz w:val="24"/>
              <w:lang w:val="vi-VN"/>
            </w:rPr>
            <w:instrText xml:space="preserve"> PAGE   \* MERGEFORMAT </w:instrText>
          </w:r>
          <w:r w:rsidRPr="005B0F6B">
            <w:rPr>
              <w:rFonts w:ascii="Times New Roman" w:hAnsi="Times New Roman"/>
              <w:i/>
              <w:sz w:val="24"/>
              <w:lang w:val="vi-VN"/>
            </w:rPr>
            <w:fldChar w:fldCharType="separate"/>
          </w:r>
          <w:r w:rsidR="00A11A85">
            <w:rPr>
              <w:rFonts w:ascii="Times New Roman" w:hAnsi="Times New Roman"/>
              <w:i/>
              <w:noProof/>
              <w:sz w:val="24"/>
              <w:lang w:val="vi-VN"/>
            </w:rPr>
            <w:t>5</w:t>
          </w:r>
          <w:r w:rsidRPr="005B0F6B">
            <w:rPr>
              <w:rFonts w:ascii="Times New Roman" w:hAnsi="Times New Roman"/>
              <w:i/>
              <w:noProof/>
              <w:sz w:val="24"/>
              <w:lang w:val="vi-VN"/>
            </w:rPr>
            <w:fldChar w:fldCharType="end"/>
          </w:r>
          <w:r w:rsidRPr="009B44BC">
            <w:rPr>
              <w:rFonts w:ascii="Times New Roman" w:hAnsi="Times New Roman"/>
              <w:i/>
              <w:sz w:val="24"/>
              <w:lang w:val="vi-VN"/>
            </w:rPr>
            <w:t>/</w:t>
          </w:r>
          <w:r>
            <w:rPr>
              <w:rFonts w:ascii="Times New Roman" w:hAnsi="Times New Roman"/>
              <w:i/>
              <w:sz w:val="24"/>
              <w:lang w:val="vi-VN"/>
            </w:rPr>
            <w:t>7</w:t>
          </w:r>
        </w:p>
      </w:tc>
    </w:tr>
  </w:tbl>
  <w:p w14:paraId="34E4262A" w14:textId="77777777" w:rsidR="009A774B" w:rsidRDefault="009A77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an Thi Thu Hoa">
    <w15:presenceInfo w15:providerId="AD" w15:userId="S-1-5-21-2911180834-649751676-2231429853-1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2177C"/>
    <w:rsid w:val="00023243"/>
    <w:rsid w:val="00026278"/>
    <w:rsid w:val="00026D76"/>
    <w:rsid w:val="000318A0"/>
    <w:rsid w:val="00032BA9"/>
    <w:rsid w:val="000340D6"/>
    <w:rsid w:val="00041305"/>
    <w:rsid w:val="00054000"/>
    <w:rsid w:val="0005644A"/>
    <w:rsid w:val="00064CBE"/>
    <w:rsid w:val="00070576"/>
    <w:rsid w:val="00075AA5"/>
    <w:rsid w:val="00085139"/>
    <w:rsid w:val="00086FFB"/>
    <w:rsid w:val="000909B7"/>
    <w:rsid w:val="000921D1"/>
    <w:rsid w:val="00092F15"/>
    <w:rsid w:val="00093049"/>
    <w:rsid w:val="00093302"/>
    <w:rsid w:val="00093DE3"/>
    <w:rsid w:val="000A3B99"/>
    <w:rsid w:val="000B25C7"/>
    <w:rsid w:val="000C7D07"/>
    <w:rsid w:val="000D32BF"/>
    <w:rsid w:val="000E1AF9"/>
    <w:rsid w:val="000E33F7"/>
    <w:rsid w:val="000F18E5"/>
    <w:rsid w:val="000F23E1"/>
    <w:rsid w:val="000F2436"/>
    <w:rsid w:val="000F2561"/>
    <w:rsid w:val="000F3AC2"/>
    <w:rsid w:val="000F6A8E"/>
    <w:rsid w:val="000F6ADC"/>
    <w:rsid w:val="00103389"/>
    <w:rsid w:val="00106137"/>
    <w:rsid w:val="00110205"/>
    <w:rsid w:val="001106DC"/>
    <w:rsid w:val="00116014"/>
    <w:rsid w:val="001231F9"/>
    <w:rsid w:val="001249D5"/>
    <w:rsid w:val="00134957"/>
    <w:rsid w:val="00134CB9"/>
    <w:rsid w:val="00134EF1"/>
    <w:rsid w:val="00136ABA"/>
    <w:rsid w:val="00137E84"/>
    <w:rsid w:val="0014024E"/>
    <w:rsid w:val="00140497"/>
    <w:rsid w:val="00140622"/>
    <w:rsid w:val="001438B8"/>
    <w:rsid w:val="00143E38"/>
    <w:rsid w:val="00150F8C"/>
    <w:rsid w:val="001549FB"/>
    <w:rsid w:val="00156146"/>
    <w:rsid w:val="00157D7A"/>
    <w:rsid w:val="00160022"/>
    <w:rsid w:val="00164155"/>
    <w:rsid w:val="0016685C"/>
    <w:rsid w:val="0017137F"/>
    <w:rsid w:val="001721BB"/>
    <w:rsid w:val="0017223F"/>
    <w:rsid w:val="00174CC4"/>
    <w:rsid w:val="0017570E"/>
    <w:rsid w:val="0017617B"/>
    <w:rsid w:val="001814B5"/>
    <w:rsid w:val="00185E5E"/>
    <w:rsid w:val="001927C4"/>
    <w:rsid w:val="001934E9"/>
    <w:rsid w:val="00196EE0"/>
    <w:rsid w:val="00197BA5"/>
    <w:rsid w:val="001A0B19"/>
    <w:rsid w:val="001A149D"/>
    <w:rsid w:val="001A2227"/>
    <w:rsid w:val="001A5ABB"/>
    <w:rsid w:val="001A5EC0"/>
    <w:rsid w:val="001B2621"/>
    <w:rsid w:val="001B2E07"/>
    <w:rsid w:val="001B4000"/>
    <w:rsid w:val="001B7029"/>
    <w:rsid w:val="001B7E27"/>
    <w:rsid w:val="001C3C9D"/>
    <w:rsid w:val="001D21FA"/>
    <w:rsid w:val="001D6CEF"/>
    <w:rsid w:val="001E216C"/>
    <w:rsid w:val="001E2E91"/>
    <w:rsid w:val="001E46D0"/>
    <w:rsid w:val="001E5E81"/>
    <w:rsid w:val="001F0311"/>
    <w:rsid w:val="001F0E9E"/>
    <w:rsid w:val="001F2062"/>
    <w:rsid w:val="001F57D4"/>
    <w:rsid w:val="001F7D5E"/>
    <w:rsid w:val="00202E7B"/>
    <w:rsid w:val="00203256"/>
    <w:rsid w:val="002038D9"/>
    <w:rsid w:val="00205B08"/>
    <w:rsid w:val="00216822"/>
    <w:rsid w:val="002211B6"/>
    <w:rsid w:val="002231C5"/>
    <w:rsid w:val="0022389C"/>
    <w:rsid w:val="0022648F"/>
    <w:rsid w:val="002301EE"/>
    <w:rsid w:val="00233C2A"/>
    <w:rsid w:val="00233F02"/>
    <w:rsid w:val="002373D4"/>
    <w:rsid w:val="00240103"/>
    <w:rsid w:val="00240D73"/>
    <w:rsid w:val="00243EA7"/>
    <w:rsid w:val="002445C7"/>
    <w:rsid w:val="002447AF"/>
    <w:rsid w:val="0024552A"/>
    <w:rsid w:val="0024764B"/>
    <w:rsid w:val="00251B16"/>
    <w:rsid w:val="002576DC"/>
    <w:rsid w:val="00263134"/>
    <w:rsid w:val="0026678E"/>
    <w:rsid w:val="00270279"/>
    <w:rsid w:val="00270EED"/>
    <w:rsid w:val="00275AE4"/>
    <w:rsid w:val="00275F6D"/>
    <w:rsid w:val="0028780C"/>
    <w:rsid w:val="002907C0"/>
    <w:rsid w:val="00292477"/>
    <w:rsid w:val="00297DD8"/>
    <w:rsid w:val="002A0F4D"/>
    <w:rsid w:val="002A57BD"/>
    <w:rsid w:val="002A5894"/>
    <w:rsid w:val="002A7480"/>
    <w:rsid w:val="002B3423"/>
    <w:rsid w:val="002B41C0"/>
    <w:rsid w:val="002C0180"/>
    <w:rsid w:val="002C48CF"/>
    <w:rsid w:val="002C497B"/>
    <w:rsid w:val="002C6F72"/>
    <w:rsid w:val="002D0B95"/>
    <w:rsid w:val="002D2D2E"/>
    <w:rsid w:val="002D4273"/>
    <w:rsid w:val="002D5215"/>
    <w:rsid w:val="002E01C1"/>
    <w:rsid w:val="002E5A16"/>
    <w:rsid w:val="002F0405"/>
    <w:rsid w:val="002F34EB"/>
    <w:rsid w:val="002F6893"/>
    <w:rsid w:val="002F7A25"/>
    <w:rsid w:val="00300754"/>
    <w:rsid w:val="0030454B"/>
    <w:rsid w:val="00304CED"/>
    <w:rsid w:val="0030512B"/>
    <w:rsid w:val="00314D53"/>
    <w:rsid w:val="003207ED"/>
    <w:rsid w:val="0032109E"/>
    <w:rsid w:val="00321A9C"/>
    <w:rsid w:val="00323497"/>
    <w:rsid w:val="003254CD"/>
    <w:rsid w:val="003362F8"/>
    <w:rsid w:val="00340803"/>
    <w:rsid w:val="003504D6"/>
    <w:rsid w:val="00350704"/>
    <w:rsid w:val="00351A2B"/>
    <w:rsid w:val="00352EC4"/>
    <w:rsid w:val="00354606"/>
    <w:rsid w:val="003700D4"/>
    <w:rsid w:val="0037286E"/>
    <w:rsid w:val="00372C60"/>
    <w:rsid w:val="00373F05"/>
    <w:rsid w:val="0038324E"/>
    <w:rsid w:val="003856C0"/>
    <w:rsid w:val="003872B6"/>
    <w:rsid w:val="00387BDF"/>
    <w:rsid w:val="003909D5"/>
    <w:rsid w:val="00390C05"/>
    <w:rsid w:val="003962BD"/>
    <w:rsid w:val="00396F10"/>
    <w:rsid w:val="0039765A"/>
    <w:rsid w:val="00397E54"/>
    <w:rsid w:val="003A1D7A"/>
    <w:rsid w:val="003A49B3"/>
    <w:rsid w:val="003A4EA3"/>
    <w:rsid w:val="003A51FE"/>
    <w:rsid w:val="003B2E66"/>
    <w:rsid w:val="003B5D21"/>
    <w:rsid w:val="003B5E0D"/>
    <w:rsid w:val="003C0F3D"/>
    <w:rsid w:val="003D0FCC"/>
    <w:rsid w:val="003D3920"/>
    <w:rsid w:val="003D62BA"/>
    <w:rsid w:val="003E02AD"/>
    <w:rsid w:val="003E3B40"/>
    <w:rsid w:val="003E57D8"/>
    <w:rsid w:val="003E6C74"/>
    <w:rsid w:val="003F447B"/>
    <w:rsid w:val="003F46A4"/>
    <w:rsid w:val="00400B07"/>
    <w:rsid w:val="00400C5E"/>
    <w:rsid w:val="00403F5A"/>
    <w:rsid w:val="00404889"/>
    <w:rsid w:val="004162D1"/>
    <w:rsid w:val="0042303F"/>
    <w:rsid w:val="00427A80"/>
    <w:rsid w:val="00433AC6"/>
    <w:rsid w:val="0044135D"/>
    <w:rsid w:val="00445A01"/>
    <w:rsid w:val="004465FB"/>
    <w:rsid w:val="00456434"/>
    <w:rsid w:val="0046168A"/>
    <w:rsid w:val="004620B4"/>
    <w:rsid w:val="00464BD5"/>
    <w:rsid w:val="00464DD3"/>
    <w:rsid w:val="004656D4"/>
    <w:rsid w:val="00472BDB"/>
    <w:rsid w:val="00475027"/>
    <w:rsid w:val="00475CEC"/>
    <w:rsid w:val="0047678C"/>
    <w:rsid w:val="004777BC"/>
    <w:rsid w:val="0048248A"/>
    <w:rsid w:val="00487AAE"/>
    <w:rsid w:val="0049340C"/>
    <w:rsid w:val="004966D9"/>
    <w:rsid w:val="00497511"/>
    <w:rsid w:val="004A2969"/>
    <w:rsid w:val="004A7844"/>
    <w:rsid w:val="004B3A17"/>
    <w:rsid w:val="004B4444"/>
    <w:rsid w:val="004B65F4"/>
    <w:rsid w:val="004B6886"/>
    <w:rsid w:val="004B6ED7"/>
    <w:rsid w:val="004B79DC"/>
    <w:rsid w:val="004C0ECD"/>
    <w:rsid w:val="004C3BB6"/>
    <w:rsid w:val="004C4732"/>
    <w:rsid w:val="004D0E03"/>
    <w:rsid w:val="004D0FA5"/>
    <w:rsid w:val="004D1B26"/>
    <w:rsid w:val="004D2B76"/>
    <w:rsid w:val="004D4D29"/>
    <w:rsid w:val="004D4F5D"/>
    <w:rsid w:val="004E00DA"/>
    <w:rsid w:val="004E2306"/>
    <w:rsid w:val="004E2582"/>
    <w:rsid w:val="004E335F"/>
    <w:rsid w:val="004E6022"/>
    <w:rsid w:val="004E7F05"/>
    <w:rsid w:val="004F014E"/>
    <w:rsid w:val="004F0660"/>
    <w:rsid w:val="004F09E5"/>
    <w:rsid w:val="004F0C4C"/>
    <w:rsid w:val="004F1EEA"/>
    <w:rsid w:val="004F2218"/>
    <w:rsid w:val="004F6BF4"/>
    <w:rsid w:val="00500284"/>
    <w:rsid w:val="0050221A"/>
    <w:rsid w:val="00505F71"/>
    <w:rsid w:val="00507967"/>
    <w:rsid w:val="005102A4"/>
    <w:rsid w:val="005106D7"/>
    <w:rsid w:val="005112A3"/>
    <w:rsid w:val="0051278E"/>
    <w:rsid w:val="005135B6"/>
    <w:rsid w:val="00515E6D"/>
    <w:rsid w:val="00516027"/>
    <w:rsid w:val="00520026"/>
    <w:rsid w:val="00523ABF"/>
    <w:rsid w:val="00526675"/>
    <w:rsid w:val="00527D9F"/>
    <w:rsid w:val="00531822"/>
    <w:rsid w:val="00531C15"/>
    <w:rsid w:val="00531F5C"/>
    <w:rsid w:val="00533AE1"/>
    <w:rsid w:val="0054080A"/>
    <w:rsid w:val="00544B42"/>
    <w:rsid w:val="00545F55"/>
    <w:rsid w:val="00546FB3"/>
    <w:rsid w:val="00551898"/>
    <w:rsid w:val="00552D93"/>
    <w:rsid w:val="0055500E"/>
    <w:rsid w:val="005575BD"/>
    <w:rsid w:val="0056431F"/>
    <w:rsid w:val="005649E8"/>
    <w:rsid w:val="005671F5"/>
    <w:rsid w:val="00567887"/>
    <w:rsid w:val="00576B1C"/>
    <w:rsid w:val="00581960"/>
    <w:rsid w:val="00582F96"/>
    <w:rsid w:val="00583E67"/>
    <w:rsid w:val="00583EDE"/>
    <w:rsid w:val="00586C25"/>
    <w:rsid w:val="005916FF"/>
    <w:rsid w:val="00595383"/>
    <w:rsid w:val="005B01B1"/>
    <w:rsid w:val="005B0575"/>
    <w:rsid w:val="005B0AEC"/>
    <w:rsid w:val="005B1A37"/>
    <w:rsid w:val="005B2A20"/>
    <w:rsid w:val="005B32E2"/>
    <w:rsid w:val="005B54FA"/>
    <w:rsid w:val="005B6FB6"/>
    <w:rsid w:val="005C427C"/>
    <w:rsid w:val="005D1E61"/>
    <w:rsid w:val="005D478F"/>
    <w:rsid w:val="005D4A61"/>
    <w:rsid w:val="005D4EAE"/>
    <w:rsid w:val="005D520C"/>
    <w:rsid w:val="005E0D28"/>
    <w:rsid w:val="005E279D"/>
    <w:rsid w:val="005E4662"/>
    <w:rsid w:val="005F00B3"/>
    <w:rsid w:val="005F4AB9"/>
    <w:rsid w:val="006004CB"/>
    <w:rsid w:val="00601299"/>
    <w:rsid w:val="006121F5"/>
    <w:rsid w:val="0061351D"/>
    <w:rsid w:val="0061619A"/>
    <w:rsid w:val="0062334E"/>
    <w:rsid w:val="006241E8"/>
    <w:rsid w:val="0062663D"/>
    <w:rsid w:val="00631CA0"/>
    <w:rsid w:val="00631D8F"/>
    <w:rsid w:val="00641119"/>
    <w:rsid w:val="006430C5"/>
    <w:rsid w:val="00644330"/>
    <w:rsid w:val="00647024"/>
    <w:rsid w:val="00650692"/>
    <w:rsid w:val="00656092"/>
    <w:rsid w:val="00660342"/>
    <w:rsid w:val="00667E4D"/>
    <w:rsid w:val="00670685"/>
    <w:rsid w:val="00671399"/>
    <w:rsid w:val="00671F88"/>
    <w:rsid w:val="00677791"/>
    <w:rsid w:val="006870D8"/>
    <w:rsid w:val="00687D9E"/>
    <w:rsid w:val="00690CD9"/>
    <w:rsid w:val="00691255"/>
    <w:rsid w:val="006951AF"/>
    <w:rsid w:val="00695620"/>
    <w:rsid w:val="006A04C7"/>
    <w:rsid w:val="006B065A"/>
    <w:rsid w:val="006B334C"/>
    <w:rsid w:val="006B3B4E"/>
    <w:rsid w:val="006C6640"/>
    <w:rsid w:val="006D0C12"/>
    <w:rsid w:val="006D2F88"/>
    <w:rsid w:val="006D4534"/>
    <w:rsid w:val="006D59C1"/>
    <w:rsid w:val="006D6E87"/>
    <w:rsid w:val="006E1043"/>
    <w:rsid w:val="006E36F3"/>
    <w:rsid w:val="006E374F"/>
    <w:rsid w:val="006E6FE6"/>
    <w:rsid w:val="006F3F48"/>
    <w:rsid w:val="006F73DA"/>
    <w:rsid w:val="00704D74"/>
    <w:rsid w:val="0070717C"/>
    <w:rsid w:val="00711AB7"/>
    <w:rsid w:val="00715566"/>
    <w:rsid w:val="00720F4F"/>
    <w:rsid w:val="007212B1"/>
    <w:rsid w:val="007216AF"/>
    <w:rsid w:val="00721745"/>
    <w:rsid w:val="00722CE9"/>
    <w:rsid w:val="00724188"/>
    <w:rsid w:val="007336C2"/>
    <w:rsid w:val="00734517"/>
    <w:rsid w:val="007351CF"/>
    <w:rsid w:val="00743DA7"/>
    <w:rsid w:val="00744449"/>
    <w:rsid w:val="00745D65"/>
    <w:rsid w:val="007474AC"/>
    <w:rsid w:val="0075794D"/>
    <w:rsid w:val="00766059"/>
    <w:rsid w:val="007701B0"/>
    <w:rsid w:val="00770265"/>
    <w:rsid w:val="00770D6D"/>
    <w:rsid w:val="00773BF6"/>
    <w:rsid w:val="0077578B"/>
    <w:rsid w:val="0077696E"/>
    <w:rsid w:val="00785C89"/>
    <w:rsid w:val="00790BB2"/>
    <w:rsid w:val="0079592B"/>
    <w:rsid w:val="007A07E8"/>
    <w:rsid w:val="007A1DEA"/>
    <w:rsid w:val="007A4293"/>
    <w:rsid w:val="007A57A3"/>
    <w:rsid w:val="007B112E"/>
    <w:rsid w:val="007C2124"/>
    <w:rsid w:val="007C4E56"/>
    <w:rsid w:val="007C71DB"/>
    <w:rsid w:val="007C7920"/>
    <w:rsid w:val="007E01A2"/>
    <w:rsid w:val="007E0961"/>
    <w:rsid w:val="007E1053"/>
    <w:rsid w:val="007E11ED"/>
    <w:rsid w:val="007E1E3A"/>
    <w:rsid w:val="007E7185"/>
    <w:rsid w:val="007E77DC"/>
    <w:rsid w:val="007F0574"/>
    <w:rsid w:val="007F0DEA"/>
    <w:rsid w:val="007F1648"/>
    <w:rsid w:val="007F2ACE"/>
    <w:rsid w:val="007F3EF2"/>
    <w:rsid w:val="007F5531"/>
    <w:rsid w:val="007F6166"/>
    <w:rsid w:val="00801B6F"/>
    <w:rsid w:val="00812D4A"/>
    <w:rsid w:val="0081579F"/>
    <w:rsid w:val="008236B8"/>
    <w:rsid w:val="00824A93"/>
    <w:rsid w:val="00830552"/>
    <w:rsid w:val="00831762"/>
    <w:rsid w:val="008327BD"/>
    <w:rsid w:val="008355DF"/>
    <w:rsid w:val="00845931"/>
    <w:rsid w:val="008539B0"/>
    <w:rsid w:val="00860CC1"/>
    <w:rsid w:val="008611C4"/>
    <w:rsid w:val="00861C57"/>
    <w:rsid w:val="0086233C"/>
    <w:rsid w:val="0087156C"/>
    <w:rsid w:val="00875E01"/>
    <w:rsid w:val="00891BBE"/>
    <w:rsid w:val="00892072"/>
    <w:rsid w:val="00894F54"/>
    <w:rsid w:val="00896084"/>
    <w:rsid w:val="008A05B1"/>
    <w:rsid w:val="008A1517"/>
    <w:rsid w:val="008A18D3"/>
    <w:rsid w:val="008A336F"/>
    <w:rsid w:val="008B13B3"/>
    <w:rsid w:val="008B4CB1"/>
    <w:rsid w:val="008B576E"/>
    <w:rsid w:val="008B5961"/>
    <w:rsid w:val="008B7DB2"/>
    <w:rsid w:val="008C2B4D"/>
    <w:rsid w:val="008C3F74"/>
    <w:rsid w:val="008C4ED2"/>
    <w:rsid w:val="008E11C9"/>
    <w:rsid w:val="008E3775"/>
    <w:rsid w:val="008F0D62"/>
    <w:rsid w:val="008F6EAB"/>
    <w:rsid w:val="00904CCA"/>
    <w:rsid w:val="0090517F"/>
    <w:rsid w:val="00911207"/>
    <w:rsid w:val="00911375"/>
    <w:rsid w:val="00911793"/>
    <w:rsid w:val="0091341E"/>
    <w:rsid w:val="00924F97"/>
    <w:rsid w:val="00930E9E"/>
    <w:rsid w:val="00932DA7"/>
    <w:rsid w:val="0093642D"/>
    <w:rsid w:val="009371EA"/>
    <w:rsid w:val="00940AA9"/>
    <w:rsid w:val="009652F8"/>
    <w:rsid w:val="00967303"/>
    <w:rsid w:val="00967C9E"/>
    <w:rsid w:val="009716DC"/>
    <w:rsid w:val="00973343"/>
    <w:rsid w:val="0097472B"/>
    <w:rsid w:val="00974C4A"/>
    <w:rsid w:val="00977046"/>
    <w:rsid w:val="0098458A"/>
    <w:rsid w:val="00991C00"/>
    <w:rsid w:val="0099640F"/>
    <w:rsid w:val="009A1E00"/>
    <w:rsid w:val="009A5D80"/>
    <w:rsid w:val="009A774B"/>
    <w:rsid w:val="009B246E"/>
    <w:rsid w:val="009B50FA"/>
    <w:rsid w:val="009B77DD"/>
    <w:rsid w:val="009C3565"/>
    <w:rsid w:val="009C7F8D"/>
    <w:rsid w:val="009D3E4C"/>
    <w:rsid w:val="009D4876"/>
    <w:rsid w:val="009D5FAC"/>
    <w:rsid w:val="009D6DF9"/>
    <w:rsid w:val="009E43D7"/>
    <w:rsid w:val="009F3750"/>
    <w:rsid w:val="009F52F8"/>
    <w:rsid w:val="00A025A8"/>
    <w:rsid w:val="00A026AF"/>
    <w:rsid w:val="00A02704"/>
    <w:rsid w:val="00A02725"/>
    <w:rsid w:val="00A11A85"/>
    <w:rsid w:val="00A261DC"/>
    <w:rsid w:val="00A30714"/>
    <w:rsid w:val="00A31582"/>
    <w:rsid w:val="00A32B26"/>
    <w:rsid w:val="00A4218D"/>
    <w:rsid w:val="00A50FA1"/>
    <w:rsid w:val="00A533F6"/>
    <w:rsid w:val="00A53947"/>
    <w:rsid w:val="00A54FC6"/>
    <w:rsid w:val="00A656B7"/>
    <w:rsid w:val="00A66444"/>
    <w:rsid w:val="00A71292"/>
    <w:rsid w:val="00A72EB5"/>
    <w:rsid w:val="00A73D19"/>
    <w:rsid w:val="00A91D25"/>
    <w:rsid w:val="00A91EC4"/>
    <w:rsid w:val="00AA1FC4"/>
    <w:rsid w:val="00AA5CDB"/>
    <w:rsid w:val="00AB208C"/>
    <w:rsid w:val="00AB4FAB"/>
    <w:rsid w:val="00AB6050"/>
    <w:rsid w:val="00AB684A"/>
    <w:rsid w:val="00AD206B"/>
    <w:rsid w:val="00AD6DC8"/>
    <w:rsid w:val="00AE4BBE"/>
    <w:rsid w:val="00AE7D0D"/>
    <w:rsid w:val="00AF1104"/>
    <w:rsid w:val="00AF350C"/>
    <w:rsid w:val="00B01059"/>
    <w:rsid w:val="00B04689"/>
    <w:rsid w:val="00B114B7"/>
    <w:rsid w:val="00B1152A"/>
    <w:rsid w:val="00B14233"/>
    <w:rsid w:val="00B20AAB"/>
    <w:rsid w:val="00B24561"/>
    <w:rsid w:val="00B252EF"/>
    <w:rsid w:val="00B262C0"/>
    <w:rsid w:val="00B27FDC"/>
    <w:rsid w:val="00B30BD9"/>
    <w:rsid w:val="00B33F02"/>
    <w:rsid w:val="00B41790"/>
    <w:rsid w:val="00B420E4"/>
    <w:rsid w:val="00B4408E"/>
    <w:rsid w:val="00B44494"/>
    <w:rsid w:val="00B44B78"/>
    <w:rsid w:val="00B45E1F"/>
    <w:rsid w:val="00B47B89"/>
    <w:rsid w:val="00B51E79"/>
    <w:rsid w:val="00B5739B"/>
    <w:rsid w:val="00B57F08"/>
    <w:rsid w:val="00B604E8"/>
    <w:rsid w:val="00B6112B"/>
    <w:rsid w:val="00B63AE6"/>
    <w:rsid w:val="00B67D2A"/>
    <w:rsid w:val="00B727F8"/>
    <w:rsid w:val="00B7482C"/>
    <w:rsid w:val="00B74CE5"/>
    <w:rsid w:val="00B758CE"/>
    <w:rsid w:val="00B84488"/>
    <w:rsid w:val="00B92A40"/>
    <w:rsid w:val="00B9516B"/>
    <w:rsid w:val="00B956C2"/>
    <w:rsid w:val="00B9587B"/>
    <w:rsid w:val="00B95A4B"/>
    <w:rsid w:val="00BA1104"/>
    <w:rsid w:val="00BA202A"/>
    <w:rsid w:val="00BA3608"/>
    <w:rsid w:val="00BB0C77"/>
    <w:rsid w:val="00BB3EA1"/>
    <w:rsid w:val="00BB6DA7"/>
    <w:rsid w:val="00BC0CA8"/>
    <w:rsid w:val="00BE0B91"/>
    <w:rsid w:val="00BE1484"/>
    <w:rsid w:val="00BE3CAF"/>
    <w:rsid w:val="00BE4B57"/>
    <w:rsid w:val="00BE5429"/>
    <w:rsid w:val="00BE669F"/>
    <w:rsid w:val="00BE6CCA"/>
    <w:rsid w:val="00BE7C94"/>
    <w:rsid w:val="00BF1EEA"/>
    <w:rsid w:val="00BF2875"/>
    <w:rsid w:val="00BF2EE0"/>
    <w:rsid w:val="00C118A6"/>
    <w:rsid w:val="00C11F3D"/>
    <w:rsid w:val="00C14634"/>
    <w:rsid w:val="00C14707"/>
    <w:rsid w:val="00C15FA4"/>
    <w:rsid w:val="00C20A60"/>
    <w:rsid w:val="00C30177"/>
    <w:rsid w:val="00C42100"/>
    <w:rsid w:val="00C42DD4"/>
    <w:rsid w:val="00C4339E"/>
    <w:rsid w:val="00C4482A"/>
    <w:rsid w:val="00C44A62"/>
    <w:rsid w:val="00C52467"/>
    <w:rsid w:val="00C532B1"/>
    <w:rsid w:val="00C546A1"/>
    <w:rsid w:val="00C5485C"/>
    <w:rsid w:val="00C62B01"/>
    <w:rsid w:val="00C62CF4"/>
    <w:rsid w:val="00C824D8"/>
    <w:rsid w:val="00C83DA6"/>
    <w:rsid w:val="00C840BA"/>
    <w:rsid w:val="00C849B0"/>
    <w:rsid w:val="00C86047"/>
    <w:rsid w:val="00C879D9"/>
    <w:rsid w:val="00C93305"/>
    <w:rsid w:val="00C96DEC"/>
    <w:rsid w:val="00C972DB"/>
    <w:rsid w:val="00C976AC"/>
    <w:rsid w:val="00C97A0A"/>
    <w:rsid w:val="00CA052E"/>
    <w:rsid w:val="00CA11E4"/>
    <w:rsid w:val="00CA2604"/>
    <w:rsid w:val="00CB083A"/>
    <w:rsid w:val="00CB5CD9"/>
    <w:rsid w:val="00CB621E"/>
    <w:rsid w:val="00CC0AE4"/>
    <w:rsid w:val="00CC36F9"/>
    <w:rsid w:val="00CC7D20"/>
    <w:rsid w:val="00CD2459"/>
    <w:rsid w:val="00CD2C21"/>
    <w:rsid w:val="00CD4ABC"/>
    <w:rsid w:val="00CD7CE8"/>
    <w:rsid w:val="00CE5E3F"/>
    <w:rsid w:val="00CF558F"/>
    <w:rsid w:val="00CF65B0"/>
    <w:rsid w:val="00CF6F07"/>
    <w:rsid w:val="00D035EA"/>
    <w:rsid w:val="00D072A7"/>
    <w:rsid w:val="00D118A0"/>
    <w:rsid w:val="00D1279B"/>
    <w:rsid w:val="00D16CEE"/>
    <w:rsid w:val="00D173BF"/>
    <w:rsid w:val="00D230D1"/>
    <w:rsid w:val="00D400D8"/>
    <w:rsid w:val="00D438B0"/>
    <w:rsid w:val="00D44B27"/>
    <w:rsid w:val="00D45DDF"/>
    <w:rsid w:val="00D50750"/>
    <w:rsid w:val="00D51767"/>
    <w:rsid w:val="00D51B6A"/>
    <w:rsid w:val="00D53043"/>
    <w:rsid w:val="00D5607B"/>
    <w:rsid w:val="00D56821"/>
    <w:rsid w:val="00D57DEB"/>
    <w:rsid w:val="00D64179"/>
    <w:rsid w:val="00D65A5F"/>
    <w:rsid w:val="00D70053"/>
    <w:rsid w:val="00D74DD2"/>
    <w:rsid w:val="00D75E89"/>
    <w:rsid w:val="00D76011"/>
    <w:rsid w:val="00D76A7D"/>
    <w:rsid w:val="00D7724D"/>
    <w:rsid w:val="00D81DFE"/>
    <w:rsid w:val="00D87852"/>
    <w:rsid w:val="00D9322D"/>
    <w:rsid w:val="00D96C28"/>
    <w:rsid w:val="00DA20F8"/>
    <w:rsid w:val="00DA3A47"/>
    <w:rsid w:val="00DA4D5C"/>
    <w:rsid w:val="00DB0BD1"/>
    <w:rsid w:val="00DB493B"/>
    <w:rsid w:val="00DC05FA"/>
    <w:rsid w:val="00DC1AD9"/>
    <w:rsid w:val="00DC380D"/>
    <w:rsid w:val="00DC54B9"/>
    <w:rsid w:val="00DD4F5C"/>
    <w:rsid w:val="00DD5C7F"/>
    <w:rsid w:val="00DD651D"/>
    <w:rsid w:val="00DD69AF"/>
    <w:rsid w:val="00DD778D"/>
    <w:rsid w:val="00DE18AC"/>
    <w:rsid w:val="00DE2859"/>
    <w:rsid w:val="00DE539B"/>
    <w:rsid w:val="00DE6B1B"/>
    <w:rsid w:val="00DF7A65"/>
    <w:rsid w:val="00E04816"/>
    <w:rsid w:val="00E04F13"/>
    <w:rsid w:val="00E1234C"/>
    <w:rsid w:val="00E12FA2"/>
    <w:rsid w:val="00E13F55"/>
    <w:rsid w:val="00E141E4"/>
    <w:rsid w:val="00E14255"/>
    <w:rsid w:val="00E21C75"/>
    <w:rsid w:val="00E22253"/>
    <w:rsid w:val="00E23611"/>
    <w:rsid w:val="00E23CEE"/>
    <w:rsid w:val="00E2508D"/>
    <w:rsid w:val="00E2776C"/>
    <w:rsid w:val="00E32C5A"/>
    <w:rsid w:val="00E32E5D"/>
    <w:rsid w:val="00E34E08"/>
    <w:rsid w:val="00E362B1"/>
    <w:rsid w:val="00E40A81"/>
    <w:rsid w:val="00E423A8"/>
    <w:rsid w:val="00E4393A"/>
    <w:rsid w:val="00E62139"/>
    <w:rsid w:val="00E657AC"/>
    <w:rsid w:val="00E67D73"/>
    <w:rsid w:val="00E7770B"/>
    <w:rsid w:val="00E86A51"/>
    <w:rsid w:val="00E87CE8"/>
    <w:rsid w:val="00E9300E"/>
    <w:rsid w:val="00EA23D5"/>
    <w:rsid w:val="00EA4156"/>
    <w:rsid w:val="00EA4B2C"/>
    <w:rsid w:val="00EA5DE0"/>
    <w:rsid w:val="00EA690F"/>
    <w:rsid w:val="00EB5A98"/>
    <w:rsid w:val="00EB5B74"/>
    <w:rsid w:val="00EC05E0"/>
    <w:rsid w:val="00EC1075"/>
    <w:rsid w:val="00EC30E2"/>
    <w:rsid w:val="00EC6CB6"/>
    <w:rsid w:val="00ED0D24"/>
    <w:rsid w:val="00ED3E9D"/>
    <w:rsid w:val="00ED66AA"/>
    <w:rsid w:val="00EE3333"/>
    <w:rsid w:val="00EE4847"/>
    <w:rsid w:val="00EE5FB7"/>
    <w:rsid w:val="00EE7ABE"/>
    <w:rsid w:val="00EF20BC"/>
    <w:rsid w:val="00EF51E0"/>
    <w:rsid w:val="00EF6D2D"/>
    <w:rsid w:val="00EF7557"/>
    <w:rsid w:val="00F079FE"/>
    <w:rsid w:val="00F139B4"/>
    <w:rsid w:val="00F14D7D"/>
    <w:rsid w:val="00F239CE"/>
    <w:rsid w:val="00F24D41"/>
    <w:rsid w:val="00F31814"/>
    <w:rsid w:val="00F350EE"/>
    <w:rsid w:val="00F35139"/>
    <w:rsid w:val="00F4071E"/>
    <w:rsid w:val="00F40A3C"/>
    <w:rsid w:val="00F44321"/>
    <w:rsid w:val="00F5244D"/>
    <w:rsid w:val="00F5428D"/>
    <w:rsid w:val="00F5558B"/>
    <w:rsid w:val="00F63B4A"/>
    <w:rsid w:val="00F66EFF"/>
    <w:rsid w:val="00F73B8C"/>
    <w:rsid w:val="00F74A0B"/>
    <w:rsid w:val="00F836AB"/>
    <w:rsid w:val="00F83B5B"/>
    <w:rsid w:val="00F8618F"/>
    <w:rsid w:val="00F8724B"/>
    <w:rsid w:val="00F9654A"/>
    <w:rsid w:val="00FA468F"/>
    <w:rsid w:val="00FA7465"/>
    <w:rsid w:val="00FB2FF3"/>
    <w:rsid w:val="00FB7689"/>
    <w:rsid w:val="00FC0157"/>
    <w:rsid w:val="00FC5697"/>
    <w:rsid w:val="00FD31AD"/>
    <w:rsid w:val="00FD4751"/>
    <w:rsid w:val="00FE3D60"/>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unhideWhenUsed/>
    <w:rsid w:val="00631CA0"/>
    <w:rPr>
      <w:sz w:val="20"/>
      <w:szCs w:val="20"/>
    </w:rPr>
  </w:style>
  <w:style w:type="character" w:customStyle="1" w:styleId="CommentTextChar">
    <w:name w:val="Comment Text Char"/>
    <w:basedOn w:val="DefaultParagraphFont"/>
    <w:link w:val="CommentText"/>
    <w:uiPriority w:val="99"/>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1739789083">
      <w:bodyDiv w:val="1"/>
      <w:marLeft w:val="0"/>
      <w:marRight w:val="0"/>
      <w:marTop w:val="0"/>
      <w:marBottom w:val="0"/>
      <w:divBdr>
        <w:top w:val="none" w:sz="0" w:space="0" w:color="auto"/>
        <w:left w:val="none" w:sz="0" w:space="0" w:color="auto"/>
        <w:bottom w:val="none" w:sz="0" w:space="0" w:color="auto"/>
        <w:right w:val="none" w:sz="0" w:space="0" w:color="auto"/>
      </w:divBdr>
    </w:div>
    <w:div w:id="1951744964">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2CB1-9F29-4C37-BA36-425DDF62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8</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Doan Thi Thu Hoa</cp:lastModifiedBy>
  <cp:revision>47</cp:revision>
  <cp:lastPrinted>2024-03-10T13:39:00Z</cp:lastPrinted>
  <dcterms:created xsi:type="dcterms:W3CDTF">2023-09-21T09:26:00Z</dcterms:created>
  <dcterms:modified xsi:type="dcterms:W3CDTF">2024-03-12T04:22:00Z</dcterms:modified>
</cp:coreProperties>
</file>